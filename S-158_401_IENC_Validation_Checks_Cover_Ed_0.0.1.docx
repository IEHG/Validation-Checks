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835" w:tblpY="-4240"/>
        <w:tblOverlap w:val="never"/>
        <w:tblW w:w="8808" w:type="dxa"/>
        <w:tblInd w:w="0" w:type="dxa"/>
        <w:tblCellMar>
          <w:top w:w="0" w:type="dxa"/>
          <w:left w:w="0" w:type="dxa"/>
          <w:bottom w:w="0" w:type="dxa"/>
          <w:right w:w="0" w:type="dxa"/>
        </w:tblCellMar>
        <w:tblLook w:val="04A0" w:firstRow="1" w:lastRow="0" w:firstColumn="1" w:lastColumn="0" w:noHBand="0" w:noVBand="1"/>
      </w:tblPr>
      <w:tblGrid>
        <w:gridCol w:w="1500"/>
        <w:gridCol w:w="2823"/>
        <w:gridCol w:w="4485"/>
      </w:tblGrid>
      <w:tr w:rsidR="00A42A75" w14:paraId="52D316FD" w14:textId="77777777">
        <w:trPr>
          <w:trHeight w:val="1147"/>
        </w:trPr>
        <w:tc>
          <w:tcPr>
            <w:tcW w:w="1501" w:type="dxa"/>
            <w:tcBorders>
              <w:top w:val="nil"/>
              <w:left w:val="nil"/>
              <w:bottom w:val="single" w:sz="4" w:space="0" w:color="001532"/>
              <w:right w:val="nil"/>
            </w:tcBorders>
            <w:shd w:val="clear" w:color="auto" w:fill="F1EACA"/>
            <w:vAlign w:val="center"/>
          </w:tcPr>
          <w:p w14:paraId="3859F187" w14:textId="77777777" w:rsidR="00A42A75" w:rsidRDefault="001C6303">
            <w:pPr>
              <w:spacing w:after="0" w:line="259" w:lineRule="auto"/>
              <w:ind w:left="-4" w:firstLine="0"/>
              <w:jc w:val="left"/>
            </w:pPr>
            <w:r>
              <w:rPr>
                <w:rFonts w:ascii="Calibri" w:eastAsia="Calibri" w:hAnsi="Calibri" w:cs="Calibri"/>
                <w:noProof/>
                <w:sz w:val="22"/>
              </w:rPr>
              <mc:AlternateContent>
                <mc:Choice Requires="wpg">
                  <w:drawing>
                    <wp:inline distT="0" distB="0" distL="0" distR="0" wp14:anchorId="6B0003A3" wp14:editId="7A987727">
                      <wp:extent cx="952500" cy="298704"/>
                      <wp:effectExtent l="0" t="0" r="0" b="0"/>
                      <wp:docPr id="21377" name="Group 21377"/>
                      <wp:cNvGraphicFramePr/>
                      <a:graphic xmlns:a="http://schemas.openxmlformats.org/drawingml/2006/main">
                        <a:graphicData uri="http://schemas.microsoft.com/office/word/2010/wordprocessingGroup">
                          <wpg:wgp>
                            <wpg:cNvGrpSpPr/>
                            <wpg:grpSpPr>
                              <a:xfrm>
                                <a:off x="0" y="0"/>
                                <a:ext cx="952500" cy="298704"/>
                                <a:chOff x="0" y="0"/>
                                <a:chExt cx="952500" cy="298704"/>
                              </a:xfrm>
                            </wpg:grpSpPr>
                            <pic:pic xmlns:pic="http://schemas.openxmlformats.org/drawingml/2006/picture">
                              <pic:nvPicPr>
                                <pic:cNvPr id="14" name="Picture 14"/>
                                <pic:cNvPicPr/>
                              </pic:nvPicPr>
                              <pic:blipFill>
                                <a:blip r:embed="rId7"/>
                                <a:stretch>
                                  <a:fillRect/>
                                </a:stretch>
                              </pic:blipFill>
                              <pic:spPr>
                                <a:xfrm>
                                  <a:off x="0" y="0"/>
                                  <a:ext cx="952500" cy="298704"/>
                                </a:xfrm>
                                <a:prstGeom prst="rect">
                                  <a:avLst/>
                                </a:prstGeom>
                              </pic:spPr>
                            </pic:pic>
                            <wps:wsp>
                              <wps:cNvPr id="15" name="Rectangle 15"/>
                              <wps:cNvSpPr/>
                              <wps:spPr>
                                <a:xfrm>
                                  <a:off x="179832" y="26782"/>
                                  <a:ext cx="112212" cy="158130"/>
                                </a:xfrm>
                                <a:prstGeom prst="rect">
                                  <a:avLst/>
                                </a:prstGeom>
                                <a:ln>
                                  <a:noFill/>
                                </a:ln>
                              </wps:spPr>
                              <wps:txbx>
                                <w:txbxContent>
                                  <w:p w14:paraId="1C6E0068" w14:textId="77777777" w:rsidR="001C6303" w:rsidRDefault="001C6303">
                                    <w:pPr>
                                      <w:spacing w:after="160" w:line="259" w:lineRule="auto"/>
                                      <w:ind w:left="0" w:firstLine="0"/>
                                      <w:jc w:val="left"/>
                                    </w:pPr>
                                    <w:r>
                                      <w:rPr>
                                        <w:b/>
                                      </w:rPr>
                                      <w:t>S</w:t>
                                    </w:r>
                                  </w:p>
                                </w:txbxContent>
                              </wps:txbx>
                              <wps:bodyPr horzOverflow="overflow" vert="horz" lIns="0" tIns="0" rIns="0" bIns="0" rtlCol="0">
                                <a:noAutofit/>
                              </wps:bodyPr>
                            </wps:wsp>
                            <wps:wsp>
                              <wps:cNvPr id="16" name="Rectangle 16"/>
                              <wps:cNvSpPr/>
                              <wps:spPr>
                                <a:xfrm>
                                  <a:off x="263652" y="26782"/>
                                  <a:ext cx="56022" cy="158130"/>
                                </a:xfrm>
                                <a:prstGeom prst="rect">
                                  <a:avLst/>
                                </a:prstGeom>
                                <a:ln>
                                  <a:noFill/>
                                </a:ln>
                              </wps:spPr>
                              <wps:txbx>
                                <w:txbxContent>
                                  <w:p w14:paraId="30BC2D33" w14:textId="77777777" w:rsidR="001C6303" w:rsidRDefault="001C6303">
                                    <w:pPr>
                                      <w:spacing w:after="160" w:line="259" w:lineRule="auto"/>
                                      <w:ind w:left="0" w:firstLine="0"/>
                                      <w:jc w:val="left"/>
                                    </w:pPr>
                                    <w:r>
                                      <w:rPr>
                                        <w:b/>
                                      </w:rPr>
                                      <w:t>-</w:t>
                                    </w:r>
                                  </w:p>
                                </w:txbxContent>
                              </wps:txbx>
                              <wps:bodyPr horzOverflow="overflow" vert="horz" lIns="0" tIns="0" rIns="0" bIns="0" rtlCol="0">
                                <a:noAutofit/>
                              </wps:bodyPr>
                            </wps:wsp>
                            <wps:wsp>
                              <wps:cNvPr id="17" name="Rectangle 17"/>
                              <wps:cNvSpPr/>
                              <wps:spPr>
                                <a:xfrm>
                                  <a:off x="306324" y="26782"/>
                                  <a:ext cx="618379" cy="158130"/>
                                </a:xfrm>
                                <a:prstGeom prst="rect">
                                  <a:avLst/>
                                </a:prstGeom>
                                <a:ln>
                                  <a:noFill/>
                                </a:ln>
                              </wps:spPr>
                              <wps:txbx>
                                <w:txbxContent>
                                  <w:p w14:paraId="3F2ACEFA" w14:textId="77777777" w:rsidR="001C6303" w:rsidRDefault="001C6303">
                                    <w:pPr>
                                      <w:spacing w:after="160" w:line="259" w:lineRule="auto"/>
                                      <w:ind w:left="0" w:firstLine="0"/>
                                      <w:jc w:val="left"/>
                                    </w:pPr>
                                    <w:r>
                                      <w:rPr>
                                        <w:b/>
                                      </w:rPr>
                                      <w:t>158:101</w:t>
                                    </w:r>
                                  </w:p>
                                </w:txbxContent>
                              </wps:txbx>
                              <wps:bodyPr horzOverflow="overflow" vert="horz" lIns="0" tIns="0" rIns="0" bIns="0" rtlCol="0">
                                <a:noAutofit/>
                              </wps:bodyPr>
                            </wps:wsp>
                            <wps:wsp>
                              <wps:cNvPr id="18" name="Rectangle 18"/>
                              <wps:cNvSpPr/>
                              <wps:spPr>
                                <a:xfrm>
                                  <a:off x="772668" y="26782"/>
                                  <a:ext cx="46769" cy="158130"/>
                                </a:xfrm>
                                <a:prstGeom prst="rect">
                                  <a:avLst/>
                                </a:prstGeom>
                                <a:ln>
                                  <a:noFill/>
                                </a:ln>
                              </wps:spPr>
                              <wps:txbx>
                                <w:txbxContent>
                                  <w:p w14:paraId="597D6D60" w14:textId="77777777" w:rsidR="001C6303" w:rsidRDefault="001C6303">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6B0003A3" id="Group 21377" o:spid="_x0000_s1026" style="width:75pt;height:23.5pt;mso-position-horizontal-relative:char;mso-position-vertical-relative:line" coordsize="9525,2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9525;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">
                        <v:imagedata r:id="rId8" o:title=""/>
                      </v:shape>
                      <v:rect id="Rectangle 15" o:spid="_x0000_s1028" style="position:absolute;left:1798;top:267;width:1122;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E0068" w14:textId="77777777" w:rsidR="001C6303" w:rsidRDefault="001C6303">
                              <w:pPr>
                                <w:spacing w:after="160" w:line="259" w:lineRule="auto"/>
                                <w:ind w:left="0" w:firstLine="0"/>
                                <w:jc w:val="left"/>
                              </w:pPr>
                              <w:r>
                                <w:rPr>
                                  <w:b/>
                                </w:rPr>
                                <w:t>S</w:t>
                              </w:r>
                            </w:p>
                          </w:txbxContent>
                        </v:textbox>
                      </v:rect>
                      <v:rect id="Rectangle 16" o:spid="_x0000_s1029" style="position:absolute;left:2636;top:267;width:560;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BC2D33" w14:textId="77777777" w:rsidR="001C6303" w:rsidRDefault="001C6303">
                              <w:pPr>
                                <w:spacing w:after="160" w:line="259" w:lineRule="auto"/>
                                <w:ind w:left="0" w:firstLine="0"/>
                                <w:jc w:val="left"/>
                              </w:pPr>
                              <w:r>
                                <w:rPr>
                                  <w:b/>
                                </w:rPr>
                                <w:t>-</w:t>
                              </w:r>
                            </w:p>
                          </w:txbxContent>
                        </v:textbox>
                      </v:rect>
                      <v:rect id="Rectangle 17" o:spid="_x0000_s1030" style="position:absolute;left:3063;top:267;width:6184;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F2ACEFA" w14:textId="77777777" w:rsidR="001C6303" w:rsidRDefault="001C6303">
                              <w:pPr>
                                <w:spacing w:after="160" w:line="259" w:lineRule="auto"/>
                                <w:ind w:left="0" w:firstLine="0"/>
                                <w:jc w:val="left"/>
                              </w:pPr>
                              <w:r>
                                <w:rPr>
                                  <w:b/>
                                </w:rPr>
                                <w:t>158:101</w:t>
                              </w:r>
                            </w:p>
                          </w:txbxContent>
                        </v:textbox>
                      </v:rect>
                      <v:rect id="Rectangle 18" o:spid="_x0000_s1031" style="position:absolute;left:7726;top:267;width:468;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97D6D60" w14:textId="77777777" w:rsidR="001C6303" w:rsidRDefault="001C6303">
                              <w:pPr>
                                <w:spacing w:after="160" w:line="259" w:lineRule="auto"/>
                                <w:ind w:left="0" w:firstLine="0"/>
                                <w:jc w:val="left"/>
                              </w:pPr>
                              <w:r>
                                <w:rPr>
                                  <w:b/>
                                </w:rPr>
                                <w:t xml:space="preserve"> </w:t>
                              </w:r>
                            </w:p>
                          </w:txbxContent>
                        </v:textbox>
                      </v:rect>
                      <w10:anchorlock/>
                    </v:group>
                  </w:pict>
                </mc:Fallback>
              </mc:AlternateContent>
            </w:r>
          </w:p>
        </w:tc>
        <w:tc>
          <w:tcPr>
            <w:tcW w:w="7307" w:type="dxa"/>
            <w:gridSpan w:val="2"/>
            <w:tcBorders>
              <w:top w:val="nil"/>
              <w:left w:val="nil"/>
              <w:bottom w:val="single" w:sz="4" w:space="0" w:color="001532"/>
              <w:right w:val="nil"/>
            </w:tcBorders>
          </w:tcPr>
          <w:p w14:paraId="6D939BF6" w14:textId="77777777" w:rsidR="00A42A75" w:rsidRDefault="00A42A75">
            <w:pPr>
              <w:spacing w:after="160" w:line="259" w:lineRule="auto"/>
              <w:ind w:left="0" w:firstLine="0"/>
              <w:jc w:val="left"/>
            </w:pPr>
          </w:p>
        </w:tc>
      </w:tr>
      <w:tr w:rsidR="00A42A75" w14:paraId="4F4475D3" w14:textId="77777777">
        <w:trPr>
          <w:trHeight w:val="240"/>
        </w:trPr>
        <w:tc>
          <w:tcPr>
            <w:tcW w:w="1501" w:type="dxa"/>
            <w:tcBorders>
              <w:top w:val="single" w:sz="4" w:space="0" w:color="001532"/>
              <w:left w:val="single" w:sz="4" w:space="0" w:color="001532"/>
              <w:bottom w:val="nil"/>
              <w:right w:val="nil"/>
            </w:tcBorders>
            <w:shd w:val="clear" w:color="auto" w:fill="FFFFFF"/>
          </w:tcPr>
          <w:p w14:paraId="0725D409" w14:textId="77777777" w:rsidR="00A42A75" w:rsidRDefault="00A42A75">
            <w:pPr>
              <w:spacing w:after="160" w:line="259" w:lineRule="auto"/>
              <w:ind w:left="0" w:firstLine="0"/>
              <w:jc w:val="left"/>
            </w:pPr>
          </w:p>
        </w:tc>
        <w:tc>
          <w:tcPr>
            <w:tcW w:w="7307" w:type="dxa"/>
            <w:gridSpan w:val="2"/>
            <w:vMerge w:val="restart"/>
            <w:tcBorders>
              <w:top w:val="single" w:sz="4" w:space="0" w:color="001532"/>
              <w:left w:val="nil"/>
              <w:bottom w:val="single" w:sz="4" w:space="0" w:color="001532"/>
              <w:right w:val="single" w:sz="4" w:space="0" w:color="001532"/>
            </w:tcBorders>
            <w:shd w:val="clear" w:color="auto" w:fill="FFFFFF"/>
          </w:tcPr>
          <w:p w14:paraId="514414DE" w14:textId="77777777" w:rsidR="00A42A75" w:rsidRDefault="001C6303">
            <w:pPr>
              <w:spacing w:after="0" w:line="259" w:lineRule="auto"/>
              <w:ind w:left="2177" w:firstLine="0"/>
              <w:jc w:val="left"/>
            </w:pPr>
            <w:r>
              <w:rPr>
                <w:b/>
                <w:sz w:val="36"/>
              </w:rPr>
              <w:t xml:space="preserve"> </w:t>
            </w:r>
          </w:p>
          <w:p w14:paraId="3BE159F2" w14:textId="77777777" w:rsidR="00A42A75" w:rsidRDefault="001C6303">
            <w:pPr>
              <w:spacing w:after="0" w:line="259" w:lineRule="auto"/>
              <w:ind w:left="-1488" w:firstLine="0"/>
              <w:jc w:val="left"/>
            </w:pPr>
            <w:r>
              <w:rPr>
                <w:rFonts w:ascii="Calibri" w:eastAsia="Calibri" w:hAnsi="Calibri" w:cs="Calibri"/>
                <w:noProof/>
                <w:sz w:val="22"/>
              </w:rPr>
              <mc:AlternateContent>
                <mc:Choice Requires="wpg">
                  <w:drawing>
                    <wp:inline distT="0" distB="0" distL="0" distR="0" wp14:anchorId="46200595" wp14:editId="55830D0E">
                      <wp:extent cx="5576316" cy="5314188"/>
                      <wp:effectExtent l="0" t="0" r="0" b="0"/>
                      <wp:docPr id="21388" name="Group 21388"/>
                      <wp:cNvGraphicFramePr/>
                      <a:graphic xmlns:a="http://schemas.openxmlformats.org/drawingml/2006/main">
                        <a:graphicData uri="http://schemas.microsoft.com/office/word/2010/wordprocessingGroup">
                          <wpg:wgp>
                            <wpg:cNvGrpSpPr/>
                            <wpg:grpSpPr>
                              <a:xfrm>
                                <a:off x="0" y="0"/>
                                <a:ext cx="5576316" cy="5314188"/>
                                <a:chOff x="0" y="0"/>
                                <a:chExt cx="5576316" cy="5314188"/>
                              </a:xfrm>
                            </wpg:grpSpPr>
                            <wps:wsp>
                              <wps:cNvPr id="7" name="Rectangle 7"/>
                              <wps:cNvSpPr/>
                              <wps:spPr>
                                <a:xfrm>
                                  <a:off x="2327148" y="129229"/>
                                  <a:ext cx="84523" cy="285778"/>
                                </a:xfrm>
                                <a:prstGeom prst="rect">
                                  <a:avLst/>
                                </a:prstGeom>
                                <a:ln>
                                  <a:noFill/>
                                </a:ln>
                              </wps:spPr>
                              <wps:txbx>
                                <w:txbxContent>
                                  <w:p w14:paraId="3069CDD3" w14:textId="77777777" w:rsidR="001C6303" w:rsidRDefault="001C630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8" name="Rectangle 8"/>
                              <wps:cNvSpPr/>
                              <wps:spPr>
                                <a:xfrm>
                                  <a:off x="2327148" y="696157"/>
                                  <a:ext cx="84523" cy="285778"/>
                                </a:xfrm>
                                <a:prstGeom prst="rect">
                                  <a:avLst/>
                                </a:prstGeom>
                                <a:ln>
                                  <a:noFill/>
                                </a:ln>
                              </wps:spPr>
                              <wps:txbx>
                                <w:txbxContent>
                                  <w:p w14:paraId="242C5B59" w14:textId="77777777" w:rsidR="001C6303" w:rsidRDefault="001C630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9" name="Rectangle 9"/>
                              <wps:cNvSpPr/>
                              <wps:spPr>
                                <a:xfrm>
                                  <a:off x="2327148" y="1263085"/>
                                  <a:ext cx="84523" cy="285778"/>
                                </a:xfrm>
                                <a:prstGeom prst="rect">
                                  <a:avLst/>
                                </a:prstGeom>
                                <a:ln>
                                  <a:noFill/>
                                </a:ln>
                              </wps:spPr>
                              <wps:txbx>
                                <w:txbxContent>
                                  <w:p w14:paraId="5DE238E2" w14:textId="77777777" w:rsidR="001C6303" w:rsidRDefault="001C630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1" name="Rectangle 11"/>
                              <wps:cNvSpPr/>
                              <wps:spPr>
                                <a:xfrm>
                                  <a:off x="1290828" y="1629189"/>
                                  <a:ext cx="51841" cy="175277"/>
                                </a:xfrm>
                                <a:prstGeom prst="rect">
                                  <a:avLst/>
                                </a:prstGeom>
                                <a:ln>
                                  <a:noFill/>
                                </a:ln>
                              </wps:spPr>
                              <wps:txbx>
                                <w:txbxContent>
                                  <w:p w14:paraId="7076B21C" w14:textId="77777777" w:rsidR="001C6303" w:rsidRDefault="001C6303">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9"/>
                                <a:stretch>
                                  <a:fillRect/>
                                </a:stretch>
                              </pic:blipFill>
                              <pic:spPr>
                                <a:xfrm>
                                  <a:off x="0" y="0"/>
                                  <a:ext cx="5576316" cy="5314188"/>
                                </a:xfrm>
                                <a:prstGeom prst="rect">
                                  <a:avLst/>
                                </a:prstGeom>
                              </pic:spPr>
                            </pic:pic>
                            <wps:wsp>
                              <wps:cNvPr id="43" name="Rectangle 43"/>
                              <wps:cNvSpPr/>
                              <wps:spPr>
                                <a:xfrm>
                                  <a:off x="359664" y="1329350"/>
                                  <a:ext cx="5361189" cy="443908"/>
                                </a:xfrm>
                                <a:prstGeom prst="rect">
                                  <a:avLst/>
                                </a:prstGeom>
                                <a:ln>
                                  <a:noFill/>
                                </a:ln>
                              </wps:spPr>
                              <wps:txbx>
                                <w:txbxContent>
                                  <w:p w14:paraId="3A8A5ED0" w14:textId="77777777" w:rsidR="001C6303" w:rsidRDefault="001C6303">
                                    <w:pPr>
                                      <w:spacing w:after="160" w:line="259" w:lineRule="auto"/>
                                      <w:ind w:left="0" w:firstLine="0"/>
                                      <w:jc w:val="left"/>
                                    </w:pPr>
                                    <w:r>
                                      <w:rPr>
                                        <w:b/>
                                        <w:color w:val="00004C"/>
                                        <w:sz w:val="56"/>
                                      </w:rPr>
                                      <w:t xml:space="preserve">Electronic Navigational </w:t>
                                    </w:r>
                                  </w:p>
                                </w:txbxContent>
                              </wps:txbx>
                              <wps:bodyPr horzOverflow="overflow" vert="horz" lIns="0" tIns="0" rIns="0" bIns="0" rtlCol="0">
                                <a:noAutofit/>
                              </wps:bodyPr>
                            </wps:wsp>
                            <wps:wsp>
                              <wps:cNvPr id="44" name="Rectangle 44"/>
                              <wps:cNvSpPr/>
                              <wps:spPr>
                                <a:xfrm>
                                  <a:off x="359664" y="1737705"/>
                                  <a:ext cx="5571397" cy="443908"/>
                                </a:xfrm>
                                <a:prstGeom prst="rect">
                                  <a:avLst/>
                                </a:prstGeom>
                                <a:ln>
                                  <a:noFill/>
                                </a:ln>
                              </wps:spPr>
                              <wps:txbx>
                                <w:txbxContent>
                                  <w:p w14:paraId="40F65634" w14:textId="77777777" w:rsidR="001C6303" w:rsidRDefault="001C6303">
                                    <w:pPr>
                                      <w:spacing w:after="160" w:line="259" w:lineRule="auto"/>
                                      <w:ind w:left="0" w:firstLine="0"/>
                                      <w:jc w:val="left"/>
                                    </w:pPr>
                                    <w:r>
                                      <w:rPr>
                                        <w:b/>
                                        <w:color w:val="00004C"/>
                                        <w:sz w:val="56"/>
                                      </w:rPr>
                                      <w:t xml:space="preserve">Chart Validation Checks </w:t>
                                    </w:r>
                                  </w:p>
                                </w:txbxContent>
                              </wps:txbx>
                              <wps:bodyPr horzOverflow="overflow" vert="horz" lIns="0" tIns="0" rIns="0" bIns="0" rtlCol="0">
                                <a:noAutofit/>
                              </wps:bodyPr>
                            </wps:wsp>
                            <wps:wsp>
                              <wps:cNvPr id="21072" name="Rectangle 21072"/>
                              <wps:cNvSpPr/>
                              <wps:spPr>
                                <a:xfrm>
                                  <a:off x="419094" y="2822174"/>
                                  <a:ext cx="3286586" cy="222907"/>
                                </a:xfrm>
                                <a:prstGeom prst="rect">
                                  <a:avLst/>
                                </a:prstGeom>
                                <a:ln>
                                  <a:noFill/>
                                </a:ln>
                              </wps:spPr>
                              <wps:txbx>
                                <w:txbxContent>
                                  <w:p w14:paraId="0CF5F9F1" w14:textId="77777777" w:rsidR="001C6303" w:rsidRDefault="001C6303">
                                    <w:pPr>
                                      <w:spacing w:after="160" w:line="259" w:lineRule="auto"/>
                                      <w:ind w:left="0" w:firstLine="0"/>
                                      <w:jc w:val="left"/>
                                    </w:pPr>
                                    <w:r>
                                      <w:rPr>
                                        <w:b/>
                                        <w:color w:val="00004C"/>
                                        <w:sz w:val="28"/>
                                      </w:rPr>
                                      <w:t xml:space="preserve">Draft) Edition 1.0.0-20241206 </w:t>
                                    </w:r>
                                  </w:p>
                                </w:txbxContent>
                              </wps:txbx>
                              <wps:bodyPr horzOverflow="overflow" vert="horz" lIns="0" tIns="0" rIns="0" bIns="0" rtlCol="0">
                                <a:noAutofit/>
                              </wps:bodyPr>
                            </wps:wsp>
                            <wps:wsp>
                              <wps:cNvPr id="47" name="Rectangle 47"/>
                              <wps:cNvSpPr/>
                              <wps:spPr>
                                <a:xfrm>
                                  <a:off x="359486" y="3178790"/>
                                  <a:ext cx="3377960" cy="222907"/>
                                </a:xfrm>
                                <a:prstGeom prst="rect">
                                  <a:avLst/>
                                </a:prstGeom>
                                <a:ln>
                                  <a:noFill/>
                                </a:ln>
                              </wps:spPr>
                              <wps:txbx>
                                <w:txbxContent>
                                  <w:p w14:paraId="49AB165C" w14:textId="77777777" w:rsidR="001C6303" w:rsidRDefault="001C6303">
                                    <w:pPr>
                                      <w:spacing w:after="160" w:line="259" w:lineRule="auto"/>
                                      <w:ind w:left="0" w:firstLine="0"/>
                                      <w:jc w:val="left"/>
                                    </w:pPr>
                                    <w:r>
                                      <w:rPr>
                                        <w:b/>
                                        <w:color w:val="00004C"/>
                                        <w:sz w:val="28"/>
                                      </w:rPr>
                                      <w:t>Aligned to S-</w:t>
                                    </w:r>
                                    <w:ins w:id="0" w:author="Birklhuber Bernd" w:date="2025-06-16T14:57:00Z">
                                      <w:r>
                                        <w:rPr>
                                          <w:b/>
                                          <w:color w:val="00004C"/>
                                          <w:sz w:val="28"/>
                                        </w:rPr>
                                        <w:t>4</w:t>
                                      </w:r>
                                    </w:ins>
                                    <w:del w:id="1" w:author="Birklhuber Bernd" w:date="2025-06-16T14:57:00Z">
                                      <w:r w:rsidDel="001C6303">
                                        <w:rPr>
                                          <w:b/>
                                          <w:color w:val="00004C"/>
                                          <w:sz w:val="28"/>
                                        </w:rPr>
                                        <w:delText>1</w:delText>
                                      </w:r>
                                    </w:del>
                                    <w:r>
                                      <w:rPr>
                                        <w:b/>
                                        <w:color w:val="00004C"/>
                                        <w:sz w:val="28"/>
                                      </w:rPr>
                                      <w:t xml:space="preserve">01 Edition </w:t>
                                    </w:r>
                                    <w:ins w:id="2" w:author="Birklhuber Bernd" w:date="2025-06-16T14:57:00Z">
                                      <w:r>
                                        <w:rPr>
                                          <w:b/>
                                          <w:color w:val="00004C"/>
                                          <w:sz w:val="28"/>
                                        </w:rPr>
                                        <w:t>1.0.</w:t>
                                      </w:r>
                                    </w:ins>
                                    <w:r>
                                      <w:rPr>
                                        <w:b/>
                                        <w:color w:val="00004C"/>
                                        <w:sz w:val="28"/>
                                      </w:rPr>
                                      <w:t>2</w:t>
                                    </w:r>
                                    <w:del w:id="3" w:author="Birklhuber Bernd" w:date="2025-06-16T14:57:00Z">
                                      <w:r w:rsidDel="001C6303">
                                        <w:rPr>
                                          <w:b/>
                                          <w:color w:val="00004C"/>
                                          <w:sz w:val="28"/>
                                        </w:rPr>
                                        <w:delText>.0.0</w:delText>
                                      </w:r>
                                    </w:del>
                                    <w:r>
                                      <w:rPr>
                                        <w:b/>
                                        <w:color w:val="00004C"/>
                                        <w:sz w:val="28"/>
                                      </w:rPr>
                                      <w:t xml:space="preserve"> </w:t>
                                    </w:r>
                                  </w:p>
                                </w:txbxContent>
                              </wps:txbx>
                              <wps:bodyPr horzOverflow="overflow" vert="horz" lIns="0" tIns="0" rIns="0" bIns="0" rtlCol="0">
                                <a:noAutofit/>
                              </wps:bodyPr>
                            </wps:wsp>
                          </wpg:wgp>
                        </a:graphicData>
                      </a:graphic>
                    </wp:inline>
                  </w:drawing>
                </mc:Choice>
                <mc:Fallback>
                  <w:pict>
                    <v:group w14:anchorId="46200595" id="Group 21388" o:spid="_x0000_s1032" style="width:439.1pt;height:418.45pt;mso-position-horizontal-relative:char;mso-position-vertical-relative:line" coordsize="55763,53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G4PDmgAAAAQBr1/&#10;anO4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">
                      <v:rect id="Rectangle 7" o:spid="_x0000_s1033" style="position:absolute;left:23271;top:1292;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069CDD3" w14:textId="77777777" w:rsidR="001C6303" w:rsidRDefault="001C6303">
                              <w:pPr>
                                <w:spacing w:after="160" w:line="259" w:lineRule="auto"/>
                                <w:ind w:left="0" w:firstLine="0"/>
                                <w:jc w:val="left"/>
                              </w:pPr>
                              <w:r>
                                <w:rPr>
                                  <w:b/>
                                  <w:sz w:val="36"/>
                                </w:rPr>
                                <w:t xml:space="preserve"> </w:t>
                              </w:r>
                            </w:p>
                          </w:txbxContent>
                        </v:textbox>
                      </v:rect>
                      <v:rect id="Rectangle 8" o:spid="_x0000_s1034" style="position:absolute;left:23271;top:6961;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42C5B59" w14:textId="77777777" w:rsidR="001C6303" w:rsidRDefault="001C6303">
                              <w:pPr>
                                <w:spacing w:after="160" w:line="259" w:lineRule="auto"/>
                                <w:ind w:left="0" w:firstLine="0"/>
                                <w:jc w:val="left"/>
                              </w:pPr>
                              <w:r>
                                <w:rPr>
                                  <w:b/>
                                  <w:sz w:val="36"/>
                                </w:rPr>
                                <w:t xml:space="preserve"> </w:t>
                              </w:r>
                            </w:p>
                          </w:txbxContent>
                        </v:textbox>
                      </v:rect>
                      <v:rect id="Rectangle 9" o:spid="_x0000_s1035" style="position:absolute;left:23271;top:12630;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DE238E2" w14:textId="77777777" w:rsidR="001C6303" w:rsidRDefault="001C6303">
                              <w:pPr>
                                <w:spacing w:after="160" w:line="259" w:lineRule="auto"/>
                                <w:ind w:left="0" w:firstLine="0"/>
                                <w:jc w:val="left"/>
                              </w:pPr>
                              <w:r>
                                <w:rPr>
                                  <w:b/>
                                  <w:sz w:val="36"/>
                                </w:rPr>
                                <w:t xml:space="preserve"> </w:t>
                              </w:r>
                            </w:p>
                          </w:txbxContent>
                        </v:textbox>
                      </v:rect>
                      <v:rect id="Rectangle 11" o:spid="_x0000_s1036" style="position:absolute;left:12908;top:16291;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076B21C" w14:textId="77777777" w:rsidR="001C6303" w:rsidRDefault="001C6303">
                              <w:pPr>
                                <w:spacing w:after="160" w:line="259" w:lineRule="auto"/>
                                <w:ind w:left="0" w:firstLine="0"/>
                                <w:jc w:val="left"/>
                              </w:pPr>
                              <w:r>
                                <w:rPr>
                                  <w:sz w:val="22"/>
                                </w:rPr>
                                <w:t xml:space="preserve"> </w:t>
                              </w:r>
                            </w:p>
                          </w:txbxContent>
                        </v:textbox>
                      </v:rect>
                      <v:shape id="Picture 41" o:spid="_x0000_s1037" type="#_x0000_t75" style="position:absolute;width:55763;height:53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">
                        <v:imagedata r:id="rId10" o:title=""/>
                      </v:shape>
                      <v:rect id="Rectangle 43" o:spid="_x0000_s1038" style="position:absolute;left:3596;top:13293;width:53612;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A8A5ED0" w14:textId="77777777" w:rsidR="001C6303" w:rsidRDefault="001C6303">
                              <w:pPr>
                                <w:spacing w:after="160" w:line="259" w:lineRule="auto"/>
                                <w:ind w:left="0" w:firstLine="0"/>
                                <w:jc w:val="left"/>
                              </w:pPr>
                              <w:r>
                                <w:rPr>
                                  <w:b/>
                                  <w:color w:val="00004C"/>
                                  <w:sz w:val="56"/>
                                </w:rPr>
                                <w:t xml:space="preserve">Electronic Navigational </w:t>
                              </w:r>
                            </w:p>
                          </w:txbxContent>
                        </v:textbox>
                      </v:rect>
                      <v:rect id="Rectangle 44" o:spid="_x0000_s1039" style="position:absolute;left:3596;top:17377;width:55714;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0F65634" w14:textId="77777777" w:rsidR="001C6303" w:rsidRDefault="001C6303">
                              <w:pPr>
                                <w:spacing w:after="160" w:line="259" w:lineRule="auto"/>
                                <w:ind w:left="0" w:firstLine="0"/>
                                <w:jc w:val="left"/>
                              </w:pPr>
                              <w:r>
                                <w:rPr>
                                  <w:b/>
                                  <w:color w:val="00004C"/>
                                  <w:sz w:val="56"/>
                                </w:rPr>
                                <w:t xml:space="preserve">Chart Validation Checks </w:t>
                              </w:r>
                            </w:p>
                          </w:txbxContent>
                        </v:textbox>
                      </v:rect>
                      <v:rect id="Rectangle 21072" o:spid="_x0000_s1040" style="position:absolute;left:4190;top:28221;width:3286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" filled="f" stroked="f">
                        <v:textbox inset="0,0,0,0">
                          <w:txbxContent>
                            <w:p w14:paraId="0CF5F9F1" w14:textId="77777777" w:rsidR="001C6303" w:rsidRDefault="001C6303">
                              <w:pPr>
                                <w:spacing w:after="160" w:line="259" w:lineRule="auto"/>
                                <w:ind w:left="0" w:firstLine="0"/>
                                <w:jc w:val="left"/>
                              </w:pPr>
                              <w:r>
                                <w:rPr>
                                  <w:b/>
                                  <w:color w:val="00004C"/>
                                  <w:sz w:val="28"/>
                                </w:rPr>
                                <w:t xml:space="preserve">Draft) Edition 1.0.0-20241206 </w:t>
                              </w:r>
                            </w:p>
                          </w:txbxContent>
                        </v:textbox>
                      </v:rect>
                      <v:rect id="Rectangle 47" o:spid="_x0000_s1041" style="position:absolute;left:3594;top:31787;width:3378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9AB165C" w14:textId="77777777" w:rsidR="001C6303" w:rsidRDefault="001C6303">
                              <w:pPr>
                                <w:spacing w:after="160" w:line="259" w:lineRule="auto"/>
                                <w:ind w:left="0" w:firstLine="0"/>
                                <w:jc w:val="left"/>
                              </w:pPr>
                              <w:r>
                                <w:rPr>
                                  <w:b/>
                                  <w:color w:val="00004C"/>
                                  <w:sz w:val="28"/>
                                </w:rPr>
                                <w:t>Aligned to S-</w:t>
                              </w:r>
                              <w:ins w:id="4" w:author="Birklhuber Bernd" w:date="2025-06-16T14:57:00Z">
                                <w:r>
                                  <w:rPr>
                                    <w:b/>
                                    <w:color w:val="00004C"/>
                                    <w:sz w:val="28"/>
                                  </w:rPr>
                                  <w:t>4</w:t>
                                </w:r>
                              </w:ins>
                              <w:del w:id="5" w:author="Birklhuber Bernd" w:date="2025-06-16T14:57:00Z">
                                <w:r w:rsidDel="001C6303">
                                  <w:rPr>
                                    <w:b/>
                                    <w:color w:val="00004C"/>
                                    <w:sz w:val="28"/>
                                  </w:rPr>
                                  <w:delText>1</w:delText>
                                </w:r>
                              </w:del>
                              <w:r>
                                <w:rPr>
                                  <w:b/>
                                  <w:color w:val="00004C"/>
                                  <w:sz w:val="28"/>
                                </w:rPr>
                                <w:t xml:space="preserve">01 Edition </w:t>
                              </w:r>
                              <w:ins w:id="6" w:author="Birklhuber Bernd" w:date="2025-06-16T14:57:00Z">
                                <w:r>
                                  <w:rPr>
                                    <w:b/>
                                    <w:color w:val="00004C"/>
                                    <w:sz w:val="28"/>
                                  </w:rPr>
                                  <w:t>1.0.</w:t>
                                </w:r>
                              </w:ins>
                              <w:r>
                                <w:rPr>
                                  <w:b/>
                                  <w:color w:val="00004C"/>
                                  <w:sz w:val="28"/>
                                </w:rPr>
                                <w:t>2</w:t>
                              </w:r>
                              <w:del w:id="7" w:author="Birklhuber Bernd" w:date="2025-06-16T14:57:00Z">
                                <w:r w:rsidDel="001C6303">
                                  <w:rPr>
                                    <w:b/>
                                    <w:color w:val="00004C"/>
                                    <w:sz w:val="28"/>
                                  </w:rPr>
                                  <w:delText>.0.0</w:delText>
                                </w:r>
                              </w:del>
                              <w:r>
                                <w:rPr>
                                  <w:b/>
                                  <w:color w:val="00004C"/>
                                  <w:sz w:val="28"/>
                                </w:rPr>
                                <w:t xml:space="preserve"> </w:t>
                              </w:r>
                            </w:p>
                          </w:txbxContent>
                        </v:textbox>
                      </v:rect>
                      <w10:anchorlock/>
                    </v:group>
                  </w:pict>
                </mc:Fallback>
              </mc:AlternateContent>
            </w:r>
          </w:p>
        </w:tc>
      </w:tr>
      <w:tr w:rsidR="00A42A75" w14:paraId="48F9D816" w14:textId="77777777">
        <w:trPr>
          <w:trHeight w:val="9274"/>
        </w:trPr>
        <w:tc>
          <w:tcPr>
            <w:tcW w:w="1501" w:type="dxa"/>
            <w:tcBorders>
              <w:top w:val="nil"/>
              <w:left w:val="single" w:sz="4" w:space="0" w:color="001532"/>
              <w:bottom w:val="single" w:sz="4" w:space="0" w:color="001532"/>
              <w:right w:val="nil"/>
            </w:tcBorders>
            <w:shd w:val="clear" w:color="auto" w:fill="FFFFFF"/>
          </w:tcPr>
          <w:p w14:paraId="1069027C" w14:textId="77777777" w:rsidR="00A42A75" w:rsidRDefault="001C6303">
            <w:pPr>
              <w:spacing w:after="1717" w:line="259" w:lineRule="auto"/>
              <w:ind w:left="579" w:firstLine="0"/>
              <w:jc w:val="left"/>
            </w:pPr>
            <w:r>
              <w:rPr>
                <w:b/>
                <w:color w:val="00004C"/>
                <w:sz w:val="56"/>
              </w:rPr>
              <w:t xml:space="preserve"> </w:t>
            </w:r>
          </w:p>
          <w:p w14:paraId="279118EE" w14:textId="77777777" w:rsidR="00A42A75" w:rsidRDefault="001C6303">
            <w:pPr>
              <w:spacing w:after="0" w:line="259" w:lineRule="auto"/>
              <w:ind w:left="579" w:firstLine="0"/>
              <w:jc w:val="left"/>
            </w:pPr>
            <w:r>
              <w:rPr>
                <w:b/>
                <w:color w:val="00004C"/>
                <w:sz w:val="56"/>
              </w:rPr>
              <w:t xml:space="preserve"> </w:t>
            </w:r>
          </w:p>
          <w:p w14:paraId="047619B0" w14:textId="77777777" w:rsidR="00A42A75" w:rsidRDefault="001C6303">
            <w:pPr>
              <w:spacing w:after="1038" w:line="259" w:lineRule="auto"/>
              <w:ind w:left="579" w:firstLine="0"/>
              <w:jc w:val="left"/>
            </w:pPr>
            <w:r>
              <w:rPr>
                <w:b/>
                <w:color w:val="00004C"/>
                <w:sz w:val="28"/>
              </w:rPr>
              <w:t>(</w:t>
            </w:r>
          </w:p>
          <w:p w14:paraId="41C42365" w14:textId="77777777" w:rsidR="00A42A75" w:rsidRDefault="001C6303">
            <w:pPr>
              <w:spacing w:after="191" w:line="259" w:lineRule="auto"/>
              <w:ind w:left="579" w:firstLine="0"/>
              <w:jc w:val="left"/>
            </w:pPr>
            <w:r>
              <w:rPr>
                <w:b/>
                <w:color w:val="00004C"/>
                <w:sz w:val="56"/>
              </w:rPr>
              <w:t xml:space="preserve"> </w:t>
            </w:r>
          </w:p>
          <w:p w14:paraId="1C8EA4D9" w14:textId="77777777" w:rsidR="00A42A75" w:rsidRDefault="001C6303">
            <w:pPr>
              <w:spacing w:after="0" w:line="259" w:lineRule="auto"/>
              <w:ind w:left="579" w:firstLine="0"/>
              <w:jc w:val="left"/>
            </w:pPr>
            <w:r>
              <w:rPr>
                <w:b/>
                <w:color w:val="00004C"/>
                <w:sz w:val="56"/>
              </w:rPr>
              <w:t xml:space="preserve"> </w:t>
            </w:r>
          </w:p>
        </w:tc>
        <w:tc>
          <w:tcPr>
            <w:tcW w:w="0" w:type="auto"/>
            <w:gridSpan w:val="2"/>
            <w:vMerge/>
            <w:tcBorders>
              <w:top w:val="nil"/>
              <w:left w:val="nil"/>
              <w:bottom w:val="single" w:sz="4" w:space="0" w:color="001532"/>
              <w:right w:val="single" w:sz="4" w:space="0" w:color="001532"/>
            </w:tcBorders>
          </w:tcPr>
          <w:p w14:paraId="2756D36E" w14:textId="77777777" w:rsidR="00A42A75" w:rsidRDefault="00A42A75">
            <w:pPr>
              <w:spacing w:after="160" w:line="259" w:lineRule="auto"/>
              <w:ind w:left="0" w:firstLine="0"/>
              <w:jc w:val="left"/>
            </w:pPr>
          </w:p>
        </w:tc>
      </w:tr>
      <w:tr w:rsidR="00A42A75" w14:paraId="3974D040" w14:textId="77777777">
        <w:trPr>
          <w:trHeight w:val="4085"/>
        </w:trPr>
        <w:tc>
          <w:tcPr>
            <w:tcW w:w="4328" w:type="dxa"/>
            <w:gridSpan w:val="2"/>
            <w:tcBorders>
              <w:top w:val="single" w:sz="4" w:space="0" w:color="001532"/>
              <w:left w:val="nil"/>
              <w:bottom w:val="nil"/>
              <w:right w:val="nil"/>
            </w:tcBorders>
          </w:tcPr>
          <w:p w14:paraId="33E39584" w14:textId="77777777" w:rsidR="00A42A75" w:rsidRDefault="001C6303">
            <w:pPr>
              <w:spacing w:after="0" w:line="259" w:lineRule="auto"/>
              <w:ind w:left="8" w:firstLine="0"/>
              <w:jc w:val="left"/>
            </w:pPr>
            <w:del w:id="8" w:author="Birklhuber Bernd" w:date="2025-06-16T14:58:00Z">
              <w:r w:rsidDel="001C6303">
                <w:rPr>
                  <w:noProof/>
                </w:rPr>
                <w:drawing>
                  <wp:inline distT="0" distB="0" distL="0" distR="0" wp14:anchorId="4A054B92" wp14:editId="4830F682">
                    <wp:extent cx="927083" cy="927086"/>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stretch>
                              <a:fillRect/>
                            </a:stretch>
                          </pic:blipFill>
                          <pic:spPr>
                            <a:xfrm>
                              <a:off x="0" y="0"/>
                              <a:ext cx="927083" cy="927086"/>
                            </a:xfrm>
                            <a:prstGeom prst="rect">
                              <a:avLst/>
                            </a:prstGeom>
                          </pic:spPr>
                        </pic:pic>
                      </a:graphicData>
                    </a:graphic>
                  </wp:inline>
                </w:drawing>
              </w:r>
            </w:del>
          </w:p>
        </w:tc>
        <w:tc>
          <w:tcPr>
            <w:tcW w:w="4480" w:type="dxa"/>
            <w:tcBorders>
              <w:top w:val="single" w:sz="4" w:space="0" w:color="001532"/>
              <w:left w:val="nil"/>
              <w:bottom w:val="nil"/>
              <w:right w:val="nil"/>
            </w:tcBorders>
            <w:shd w:val="clear" w:color="auto" w:fill="00AC9E"/>
          </w:tcPr>
          <w:p w14:paraId="3CEBB468" w14:textId="77777777" w:rsidR="00A42A75" w:rsidRDefault="001C6303">
            <w:pPr>
              <w:spacing w:after="0" w:line="259" w:lineRule="auto"/>
              <w:ind w:left="5" w:right="-6" w:firstLine="0"/>
              <w:jc w:val="left"/>
            </w:pPr>
            <w:del w:id="9" w:author="Birklhuber Bernd" w:date="2025-06-16T14:58:00Z">
              <w:r w:rsidDel="001C6303">
                <w:rPr>
                  <w:rFonts w:ascii="Calibri" w:eastAsia="Calibri" w:hAnsi="Calibri" w:cs="Calibri"/>
                  <w:noProof/>
                  <w:sz w:val="22"/>
                </w:rPr>
                <mc:AlternateContent>
                  <mc:Choice Requires="wpg">
                    <w:drawing>
                      <wp:inline distT="0" distB="0" distL="0" distR="0" wp14:anchorId="6E871200" wp14:editId="4ECA82B5">
                        <wp:extent cx="2845308" cy="2225341"/>
                        <wp:effectExtent l="0" t="0" r="0" b="0"/>
                        <wp:docPr id="21606" name="Group 21606"/>
                        <wp:cNvGraphicFramePr/>
                        <a:graphic xmlns:a="http://schemas.openxmlformats.org/drawingml/2006/main">
                          <a:graphicData uri="http://schemas.microsoft.com/office/word/2010/wordprocessingGroup">
                            <wpg:wgp>
                              <wpg:cNvGrpSpPr/>
                              <wpg:grpSpPr>
                                <a:xfrm>
                                  <a:off x="0" y="0"/>
                                  <a:ext cx="2845308" cy="2225341"/>
                                  <a:chOff x="0" y="0"/>
                                  <a:chExt cx="2845308" cy="2225341"/>
                                </a:xfrm>
                              </wpg:grpSpPr>
                              <pic:pic xmlns:pic="http://schemas.openxmlformats.org/drawingml/2006/picture">
                                <pic:nvPicPr>
                                  <pic:cNvPr id="27" name="Picture 27"/>
                                  <pic:cNvPicPr/>
                                </pic:nvPicPr>
                                <pic:blipFill>
                                  <a:blip r:embed="rId12"/>
                                  <a:stretch>
                                    <a:fillRect/>
                                  </a:stretch>
                                </pic:blipFill>
                                <pic:spPr>
                                  <a:xfrm>
                                    <a:off x="0" y="0"/>
                                    <a:ext cx="2845308" cy="2225040"/>
                                  </a:xfrm>
                                  <a:prstGeom prst="rect">
                                    <a:avLst/>
                                  </a:prstGeom>
                                </pic:spPr>
                              </pic:pic>
                              <wps:wsp>
                                <wps:cNvPr id="28" name="Rectangle 28"/>
                                <wps:cNvSpPr/>
                                <wps:spPr>
                                  <a:xfrm>
                                    <a:off x="1914144" y="1106762"/>
                                    <a:ext cx="1036996" cy="127647"/>
                                  </a:xfrm>
                                  <a:prstGeom prst="rect">
                                    <a:avLst/>
                                  </a:prstGeom>
                                  <a:ln>
                                    <a:noFill/>
                                  </a:ln>
                                </wps:spPr>
                                <wps:txbx>
                                  <w:txbxContent>
                                    <w:p w14:paraId="77940400" w14:textId="77777777" w:rsidR="001C6303" w:rsidRDefault="001C6303">
                                      <w:pPr>
                                        <w:spacing w:after="160" w:line="259" w:lineRule="auto"/>
                                        <w:ind w:left="0" w:firstLine="0"/>
                                        <w:jc w:val="left"/>
                                      </w:pPr>
                                      <w:r>
                                        <w:rPr>
                                          <w:color w:val="FFFFFF"/>
                                          <w:sz w:val="16"/>
                                        </w:rPr>
                                        <w:t xml:space="preserve">Published by the </w:t>
                                      </w:r>
                                    </w:p>
                                  </w:txbxContent>
                                </wps:txbx>
                                <wps:bodyPr horzOverflow="overflow" vert="horz" lIns="0" tIns="0" rIns="0" bIns="0" rtlCol="0">
                                  <a:noAutofit/>
                                </wps:bodyPr>
                              </wps:wsp>
                              <wps:wsp>
                                <wps:cNvPr id="29" name="Rectangle 29"/>
                                <wps:cNvSpPr/>
                                <wps:spPr>
                                  <a:xfrm>
                                    <a:off x="868660" y="1253082"/>
                                    <a:ext cx="2427490" cy="127647"/>
                                  </a:xfrm>
                                  <a:prstGeom prst="rect">
                                    <a:avLst/>
                                  </a:prstGeom>
                                  <a:ln>
                                    <a:noFill/>
                                  </a:ln>
                                </wps:spPr>
                                <wps:txbx>
                                  <w:txbxContent>
                                    <w:p w14:paraId="03A818AD" w14:textId="77777777" w:rsidR="001C6303" w:rsidRDefault="001C6303">
                                      <w:pPr>
                                        <w:spacing w:after="160" w:line="259" w:lineRule="auto"/>
                                        <w:ind w:left="0" w:firstLine="0"/>
                                        <w:jc w:val="left"/>
                                      </w:pPr>
                                      <w:r>
                                        <w:rPr>
                                          <w:color w:val="FFFFFF"/>
                                          <w:sz w:val="16"/>
                                        </w:rPr>
                                        <w:t xml:space="preserve">International Hydrographic Organization </w:t>
                                      </w:r>
                                    </w:p>
                                  </w:txbxContent>
                                </wps:txbx>
                                <wps:bodyPr horzOverflow="overflow" vert="horz" lIns="0" tIns="0" rIns="0" bIns="0" rtlCol="0">
                                  <a:noAutofit/>
                                </wps:bodyPr>
                              </wps:wsp>
                              <wps:wsp>
                                <wps:cNvPr id="21073" name="Rectangle 21073"/>
                                <wps:cNvSpPr/>
                                <wps:spPr>
                                  <a:xfrm>
                                    <a:off x="1818060" y="1399403"/>
                                    <a:ext cx="75507" cy="127647"/>
                                  </a:xfrm>
                                  <a:prstGeom prst="rect">
                                    <a:avLst/>
                                  </a:prstGeom>
                                  <a:ln>
                                    <a:noFill/>
                                  </a:ln>
                                </wps:spPr>
                                <wps:txbx>
                                  <w:txbxContent>
                                    <w:p w14:paraId="17153CFD" w14:textId="77777777" w:rsidR="001C6303" w:rsidRDefault="001C6303">
                                      <w:pPr>
                                        <w:spacing w:after="160" w:line="259" w:lineRule="auto"/>
                                        <w:ind w:left="0" w:firstLine="0"/>
                                        <w:jc w:val="left"/>
                                      </w:pPr>
                                      <w:r>
                                        <w:rPr>
                                          <w:color w:val="FFFFFF"/>
                                          <w:sz w:val="16"/>
                                        </w:rPr>
                                        <w:t>4</w:t>
                                      </w:r>
                                    </w:p>
                                  </w:txbxContent>
                                </wps:txbx>
                                <wps:bodyPr horzOverflow="overflow" vert="horz" lIns="0" tIns="0" rIns="0" bIns="0" rtlCol="0">
                                  <a:noAutofit/>
                                </wps:bodyPr>
                              </wps:wsp>
                              <wps:wsp>
                                <wps:cNvPr id="21076" name="Rectangle 21076"/>
                                <wps:cNvSpPr/>
                                <wps:spPr>
                                  <a:xfrm>
                                    <a:off x="1874424" y="1399403"/>
                                    <a:ext cx="903081" cy="127647"/>
                                  </a:xfrm>
                                  <a:prstGeom prst="rect">
                                    <a:avLst/>
                                  </a:prstGeom>
                                  <a:ln>
                                    <a:noFill/>
                                  </a:ln>
                                </wps:spPr>
                                <wps:txbx>
                                  <w:txbxContent>
                                    <w:p w14:paraId="10F5AA71" w14:textId="77777777" w:rsidR="001C6303" w:rsidRDefault="001C6303">
                                      <w:pPr>
                                        <w:spacing w:after="160" w:line="259" w:lineRule="auto"/>
                                        <w:ind w:left="0" w:firstLine="0"/>
                                        <w:jc w:val="left"/>
                                      </w:pPr>
                                      <w:r>
                                        <w:rPr>
                                          <w:color w:val="FFFFFF"/>
                                          <w:sz w:val="16"/>
                                        </w:rPr>
                                        <w:t xml:space="preserve">b quai Antoine </w:t>
                                      </w:r>
                                    </w:p>
                                  </w:txbxContent>
                                </wps:txbx>
                                <wps:bodyPr horzOverflow="overflow" vert="horz" lIns="0" tIns="0" rIns="0" bIns="0" rtlCol="0">
                                  <a:noAutofit/>
                                </wps:bodyPr>
                              </wps:wsp>
                              <wps:wsp>
                                <wps:cNvPr id="21075" name="Rectangle 21075"/>
                                <wps:cNvSpPr/>
                                <wps:spPr>
                                  <a:xfrm>
                                    <a:off x="2553993" y="1399403"/>
                                    <a:ext cx="75507" cy="127647"/>
                                  </a:xfrm>
                                  <a:prstGeom prst="rect">
                                    <a:avLst/>
                                  </a:prstGeom>
                                  <a:ln>
                                    <a:noFill/>
                                  </a:ln>
                                </wps:spPr>
                                <wps:txbx>
                                  <w:txbxContent>
                                    <w:p w14:paraId="6143F5FB" w14:textId="77777777" w:rsidR="001C6303" w:rsidRDefault="001C6303">
                                      <w:pPr>
                                        <w:spacing w:after="160" w:line="259" w:lineRule="auto"/>
                                        <w:ind w:left="0" w:firstLine="0"/>
                                        <w:jc w:val="left"/>
                                      </w:pPr>
                                      <w:r>
                                        <w:rPr>
                                          <w:color w:val="FFFFFF"/>
                                          <w:sz w:val="16"/>
                                        </w:rPr>
                                        <w:t>1</w:t>
                                      </w:r>
                                    </w:p>
                                  </w:txbxContent>
                                </wps:txbx>
                                <wps:bodyPr horzOverflow="overflow" vert="horz" lIns="0" tIns="0" rIns="0" bIns="0" rtlCol="0">
                                  <a:noAutofit/>
                                </wps:bodyPr>
                              </wps:wsp>
                              <wps:wsp>
                                <wps:cNvPr id="31" name="Rectangle 31"/>
                                <wps:cNvSpPr/>
                                <wps:spPr>
                                  <a:xfrm>
                                    <a:off x="2610612" y="1389008"/>
                                    <a:ext cx="75000" cy="80018"/>
                                  </a:xfrm>
                                  <a:prstGeom prst="rect">
                                    <a:avLst/>
                                  </a:prstGeom>
                                  <a:ln>
                                    <a:noFill/>
                                  </a:ln>
                                </wps:spPr>
                                <wps:txbx>
                                  <w:txbxContent>
                                    <w:p w14:paraId="4FB3AB11" w14:textId="77777777" w:rsidR="001C6303" w:rsidRDefault="001C6303">
                                      <w:pPr>
                                        <w:spacing w:after="160" w:line="259" w:lineRule="auto"/>
                                        <w:ind w:left="0" w:firstLine="0"/>
                                        <w:jc w:val="left"/>
                                      </w:pPr>
                                      <w:r>
                                        <w:rPr>
                                          <w:color w:val="FFFFFF"/>
                                          <w:sz w:val="10"/>
                                        </w:rPr>
                                        <w:t>er</w:t>
                                      </w:r>
                                    </w:p>
                                  </w:txbxContent>
                                </wps:txbx>
                                <wps:bodyPr horzOverflow="overflow" vert="horz" lIns="0" tIns="0" rIns="0" bIns="0" rtlCol="0">
                                  <a:noAutofit/>
                                </wps:bodyPr>
                              </wps:wsp>
                              <wps:wsp>
                                <wps:cNvPr id="32" name="Rectangle 32"/>
                                <wps:cNvSpPr/>
                                <wps:spPr>
                                  <a:xfrm>
                                    <a:off x="2665476" y="1399370"/>
                                    <a:ext cx="37753" cy="127647"/>
                                  </a:xfrm>
                                  <a:prstGeom prst="rect">
                                    <a:avLst/>
                                  </a:prstGeom>
                                  <a:ln>
                                    <a:noFill/>
                                  </a:ln>
                                </wps:spPr>
                                <wps:txbx>
                                  <w:txbxContent>
                                    <w:p w14:paraId="072DDB39" w14:textId="77777777" w:rsidR="001C6303" w:rsidRDefault="001C6303">
                                      <w:pPr>
                                        <w:spacing w:after="160" w:line="259" w:lineRule="auto"/>
                                        <w:ind w:left="0" w:firstLine="0"/>
                                        <w:jc w:val="left"/>
                                      </w:pPr>
                                      <w:r>
                                        <w:rPr>
                                          <w:color w:val="FFFFFF"/>
                                          <w:sz w:val="16"/>
                                        </w:rPr>
                                        <w:t xml:space="preserve"> </w:t>
                                      </w:r>
                                    </w:p>
                                  </w:txbxContent>
                                </wps:txbx>
                                <wps:bodyPr horzOverflow="overflow" vert="horz" lIns="0" tIns="0" rIns="0" bIns="0" rtlCol="0">
                                  <a:noAutofit/>
                                </wps:bodyPr>
                              </wps:wsp>
                              <wps:wsp>
                                <wps:cNvPr id="33" name="Rectangle 33"/>
                                <wps:cNvSpPr/>
                                <wps:spPr>
                                  <a:xfrm>
                                    <a:off x="1626119" y="1545690"/>
                                    <a:ext cx="1420099" cy="127647"/>
                                  </a:xfrm>
                                  <a:prstGeom prst="rect">
                                    <a:avLst/>
                                  </a:prstGeom>
                                  <a:ln>
                                    <a:noFill/>
                                  </a:ln>
                                </wps:spPr>
                                <wps:txbx>
                                  <w:txbxContent>
                                    <w:p w14:paraId="7D0B2618" w14:textId="77777777" w:rsidR="001C6303" w:rsidRDefault="001C6303">
                                      <w:pPr>
                                        <w:spacing w:after="160" w:line="259" w:lineRule="auto"/>
                                        <w:ind w:left="0" w:firstLine="0"/>
                                        <w:jc w:val="left"/>
                                      </w:pPr>
                                      <w:r>
                                        <w:rPr>
                                          <w:color w:val="FFFFFF"/>
                                          <w:sz w:val="16"/>
                                        </w:rPr>
                                        <w:t xml:space="preserve">Principauté de Monaco </w:t>
                                      </w:r>
                                    </w:p>
                                  </w:txbxContent>
                                </wps:txbx>
                                <wps:bodyPr horzOverflow="overflow" vert="horz" lIns="0" tIns="0" rIns="0" bIns="0" rtlCol="0">
                                  <a:noAutofit/>
                                </wps:bodyPr>
                              </wps:wsp>
                              <wps:wsp>
                                <wps:cNvPr id="34" name="Rectangle 34"/>
                                <wps:cNvSpPr/>
                                <wps:spPr>
                                  <a:xfrm>
                                    <a:off x="1665737" y="1692011"/>
                                    <a:ext cx="1367407" cy="127647"/>
                                  </a:xfrm>
                                  <a:prstGeom prst="rect">
                                    <a:avLst/>
                                  </a:prstGeom>
                                  <a:ln>
                                    <a:noFill/>
                                  </a:ln>
                                </wps:spPr>
                                <wps:txbx>
                                  <w:txbxContent>
                                    <w:p w14:paraId="2987DE34" w14:textId="77777777" w:rsidR="001C6303" w:rsidRDefault="001C6303">
                                      <w:pPr>
                                        <w:spacing w:after="160" w:line="259" w:lineRule="auto"/>
                                        <w:ind w:left="0" w:firstLine="0"/>
                                        <w:jc w:val="left"/>
                                      </w:pPr>
                                      <w:r>
                                        <w:rPr>
                                          <w:color w:val="FFFFFF"/>
                                          <w:sz w:val="16"/>
                                        </w:rPr>
                                        <w:t xml:space="preserve">Tel: (377) 93.10.81.00 </w:t>
                                      </w:r>
                                    </w:p>
                                  </w:txbxContent>
                                </wps:txbx>
                                <wps:bodyPr horzOverflow="overflow" vert="horz" lIns="0" tIns="0" rIns="0" bIns="0" rtlCol="0">
                                  <a:noAutofit/>
                                </wps:bodyPr>
                              </wps:wsp>
                              <wps:wsp>
                                <wps:cNvPr id="35" name="Rectangle 35"/>
                                <wps:cNvSpPr/>
                                <wps:spPr>
                                  <a:xfrm>
                                    <a:off x="1636738" y="1838332"/>
                                    <a:ext cx="1405665" cy="127647"/>
                                  </a:xfrm>
                                  <a:prstGeom prst="rect">
                                    <a:avLst/>
                                  </a:prstGeom>
                                  <a:ln>
                                    <a:noFill/>
                                  </a:ln>
                                </wps:spPr>
                                <wps:txbx>
                                  <w:txbxContent>
                                    <w:p w14:paraId="0DEFE0FB" w14:textId="77777777" w:rsidR="001C6303" w:rsidRDefault="001C6303">
                                      <w:pPr>
                                        <w:spacing w:after="160" w:line="259" w:lineRule="auto"/>
                                        <w:ind w:left="0" w:firstLine="0"/>
                                        <w:jc w:val="left"/>
                                      </w:pPr>
                                      <w:r>
                                        <w:rPr>
                                          <w:color w:val="FFFFFF"/>
                                          <w:sz w:val="16"/>
                                        </w:rPr>
                                        <w:t xml:space="preserve">Fax: (377) 93.10.81.40 </w:t>
                                      </w:r>
                                    </w:p>
                                  </w:txbxContent>
                                </wps:txbx>
                                <wps:bodyPr horzOverflow="overflow" vert="horz" lIns="0" tIns="0" rIns="0" bIns="0" rtlCol="0">
                                  <a:noAutofit/>
                                </wps:bodyPr>
                              </wps:wsp>
                              <wps:wsp>
                                <wps:cNvPr id="36" name="Rectangle 36"/>
                                <wps:cNvSpPr/>
                                <wps:spPr>
                                  <a:xfrm>
                                    <a:off x="2127469" y="1983121"/>
                                    <a:ext cx="753302" cy="127647"/>
                                  </a:xfrm>
                                  <a:prstGeom prst="rect">
                                    <a:avLst/>
                                  </a:prstGeom>
                                  <a:ln>
                                    <a:noFill/>
                                  </a:ln>
                                </wps:spPr>
                                <wps:txbx>
                                  <w:txbxContent>
                                    <w:p w14:paraId="1EA7EDB2" w14:textId="77777777" w:rsidR="001C6303" w:rsidRDefault="001C6303">
                                      <w:pPr>
                                        <w:spacing w:after="160" w:line="259" w:lineRule="auto"/>
                                        <w:ind w:left="0" w:firstLine="0"/>
                                        <w:jc w:val="left"/>
                                      </w:pPr>
                                      <w:r>
                                        <w:rPr>
                                          <w:color w:val="FFFFFF"/>
                                          <w:sz w:val="16"/>
                                        </w:rPr>
                                        <w:t xml:space="preserve">info@iho.int </w:t>
                                      </w:r>
                                    </w:p>
                                  </w:txbxContent>
                                </wps:txbx>
                                <wps:bodyPr horzOverflow="overflow" vert="horz" lIns="0" tIns="0" rIns="0" bIns="0" rtlCol="0">
                                  <a:noAutofit/>
                                </wps:bodyPr>
                              </wps:wsp>
                              <wps:wsp>
                                <wps:cNvPr id="37" name="Rectangle 37"/>
                                <wps:cNvSpPr/>
                                <wps:spPr>
                                  <a:xfrm>
                                    <a:off x="2145792" y="2129365"/>
                                    <a:ext cx="692287" cy="127647"/>
                                  </a:xfrm>
                                  <a:prstGeom prst="rect">
                                    <a:avLst/>
                                  </a:prstGeom>
                                  <a:ln>
                                    <a:noFill/>
                                  </a:ln>
                                </wps:spPr>
                                <wps:txbx>
                                  <w:txbxContent>
                                    <w:p w14:paraId="346B9276" w14:textId="77777777" w:rsidR="001C6303" w:rsidRDefault="001C6303">
                                      <w:pPr>
                                        <w:spacing w:after="160" w:line="259" w:lineRule="auto"/>
                                        <w:ind w:left="0" w:firstLine="0"/>
                                        <w:jc w:val="left"/>
                                      </w:pPr>
                                      <w:r>
                                        <w:rPr>
                                          <w:color w:val="FFFFFF"/>
                                          <w:sz w:val="16"/>
                                        </w:rPr>
                                        <w:t>www.iho.int</w:t>
                                      </w:r>
                                    </w:p>
                                  </w:txbxContent>
                                </wps:txbx>
                                <wps:bodyPr horzOverflow="overflow" vert="horz" lIns="0" tIns="0" rIns="0" bIns="0" rtlCol="0">
                                  <a:noAutofit/>
                                </wps:bodyPr>
                              </wps:wsp>
                              <wps:wsp>
                                <wps:cNvPr id="38" name="Rectangle 38"/>
                                <wps:cNvSpPr/>
                                <wps:spPr>
                                  <a:xfrm>
                                    <a:off x="2665476" y="2129365"/>
                                    <a:ext cx="37753" cy="127647"/>
                                  </a:xfrm>
                                  <a:prstGeom prst="rect">
                                    <a:avLst/>
                                  </a:prstGeom>
                                  <a:ln>
                                    <a:noFill/>
                                  </a:ln>
                                </wps:spPr>
                                <wps:txbx>
                                  <w:txbxContent>
                                    <w:p w14:paraId="7B3C8320" w14:textId="77777777" w:rsidR="001C6303" w:rsidRDefault="001C6303">
                                      <w:pPr>
                                        <w:spacing w:after="160" w:line="259" w:lineRule="auto"/>
                                        <w:ind w:left="0" w:firstLine="0"/>
                                        <w:jc w:val="left"/>
                                      </w:pPr>
                                      <w:r>
                                        <w:rPr>
                                          <w:color w:val="FFFFFF"/>
                                          <w:sz w:val="16"/>
                                        </w:rPr>
                                        <w:t xml:space="preserve"> </w:t>
                                      </w:r>
                                    </w:p>
                                  </w:txbxContent>
                                </wps:txbx>
                                <wps:bodyPr horzOverflow="overflow" vert="horz" lIns="0" tIns="0" rIns="0" bIns="0" rtlCol="0">
                                  <a:noAutofit/>
                                </wps:bodyPr>
                              </wps:wsp>
                            </wpg:wgp>
                          </a:graphicData>
                        </a:graphic>
                      </wp:inline>
                    </w:drawing>
                  </mc:Choice>
                  <mc:Fallback>
                    <w:pict>
                      <v:group w14:anchorId="6E871200" id="Group 21606" o:spid="_x0000_s1042" style="width:224.05pt;height:175.2pt;mso-position-horizontal-relative:char;mso-position-vertical-relative:line" coordsize="28453,22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">
                        <v:shape id="Picture 27" o:spid="_x0000_s1043" type="#_x0000_t75" style="position:absolute;width:28453;height:2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">
                          <v:imagedata r:id="rId13" o:title=""/>
                        </v:shape>
                        <v:rect id="Rectangle 28" o:spid="_x0000_s1044" style="position:absolute;left:19141;top:11067;width:10370;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7940400" w14:textId="77777777" w:rsidR="001C6303" w:rsidRDefault="001C6303">
                                <w:pPr>
                                  <w:spacing w:after="160" w:line="259" w:lineRule="auto"/>
                                  <w:ind w:left="0" w:firstLine="0"/>
                                  <w:jc w:val="left"/>
                                </w:pPr>
                                <w:r>
                                  <w:rPr>
                                    <w:color w:val="FFFFFF"/>
                                    <w:sz w:val="16"/>
                                  </w:rPr>
                                  <w:t xml:space="preserve">Published by the </w:t>
                                </w:r>
                              </w:p>
                            </w:txbxContent>
                          </v:textbox>
                        </v:rect>
                        <v:rect id="Rectangle 29" o:spid="_x0000_s1045" style="position:absolute;left:8686;top:12530;width:24275;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3A818AD" w14:textId="77777777" w:rsidR="001C6303" w:rsidRDefault="001C6303">
                                <w:pPr>
                                  <w:spacing w:after="160" w:line="259" w:lineRule="auto"/>
                                  <w:ind w:left="0" w:firstLine="0"/>
                                  <w:jc w:val="left"/>
                                </w:pPr>
                                <w:r>
                                  <w:rPr>
                                    <w:color w:val="FFFFFF"/>
                                    <w:sz w:val="16"/>
                                  </w:rPr>
                                  <w:t xml:space="preserve">International Hydrographic Organization </w:t>
                                </w:r>
                              </w:p>
                            </w:txbxContent>
                          </v:textbox>
                        </v:rect>
                        <v:rect id="Rectangle 21073" o:spid="_x0000_s1046" style="position:absolute;left:18180;top:13994;width:755;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" filled="f" stroked="f">
                          <v:textbox inset="0,0,0,0">
                            <w:txbxContent>
                              <w:p w14:paraId="17153CFD" w14:textId="77777777" w:rsidR="001C6303" w:rsidRDefault="001C6303">
                                <w:pPr>
                                  <w:spacing w:after="160" w:line="259" w:lineRule="auto"/>
                                  <w:ind w:left="0" w:firstLine="0"/>
                                  <w:jc w:val="left"/>
                                </w:pPr>
                                <w:r>
                                  <w:rPr>
                                    <w:color w:val="FFFFFF"/>
                                    <w:sz w:val="16"/>
                                  </w:rPr>
                                  <w:t>4</w:t>
                                </w:r>
                              </w:p>
                            </w:txbxContent>
                          </v:textbox>
                        </v:rect>
                        <v:rect id="Rectangle 21076" o:spid="_x0000_s1047" style="position:absolute;left:18744;top:13994;width:903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" filled="f" stroked="f">
                          <v:textbox inset="0,0,0,0">
                            <w:txbxContent>
                              <w:p w14:paraId="10F5AA71" w14:textId="77777777" w:rsidR="001C6303" w:rsidRDefault="001C6303">
                                <w:pPr>
                                  <w:spacing w:after="160" w:line="259" w:lineRule="auto"/>
                                  <w:ind w:left="0" w:firstLine="0"/>
                                  <w:jc w:val="left"/>
                                </w:pPr>
                                <w:r>
                                  <w:rPr>
                                    <w:color w:val="FFFFFF"/>
                                    <w:sz w:val="16"/>
                                  </w:rPr>
                                  <w:t xml:space="preserve">b quai Antoine </w:t>
                                </w:r>
                              </w:p>
                            </w:txbxContent>
                          </v:textbox>
                        </v:rect>
                        <v:rect id="Rectangle 21075" o:spid="_x0000_s1048" style="position:absolute;left:25539;top:13994;width:756;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" filled="f" stroked="f">
                          <v:textbox inset="0,0,0,0">
                            <w:txbxContent>
                              <w:p w14:paraId="6143F5FB" w14:textId="77777777" w:rsidR="001C6303" w:rsidRDefault="001C6303">
                                <w:pPr>
                                  <w:spacing w:after="160" w:line="259" w:lineRule="auto"/>
                                  <w:ind w:left="0" w:firstLine="0"/>
                                  <w:jc w:val="left"/>
                                </w:pPr>
                                <w:r>
                                  <w:rPr>
                                    <w:color w:val="FFFFFF"/>
                                    <w:sz w:val="16"/>
                                  </w:rPr>
                                  <w:t>1</w:t>
                                </w:r>
                              </w:p>
                            </w:txbxContent>
                          </v:textbox>
                        </v:rect>
                        <v:rect id="Rectangle 31" o:spid="_x0000_s1049" style="position:absolute;left:26106;top:13890;width:75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FB3AB11" w14:textId="77777777" w:rsidR="001C6303" w:rsidRDefault="001C6303">
                                <w:pPr>
                                  <w:spacing w:after="160" w:line="259" w:lineRule="auto"/>
                                  <w:ind w:left="0" w:firstLine="0"/>
                                  <w:jc w:val="left"/>
                                </w:pPr>
                                <w:r>
                                  <w:rPr>
                                    <w:color w:val="FFFFFF"/>
                                    <w:sz w:val="10"/>
                                  </w:rPr>
                                  <w:t>er</w:t>
                                </w:r>
                              </w:p>
                            </w:txbxContent>
                          </v:textbox>
                        </v:rect>
                        <v:rect id="Rectangle 32" o:spid="_x0000_s1050" style="position:absolute;left:26654;top:13993;width:378;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72DDB39" w14:textId="77777777" w:rsidR="001C6303" w:rsidRDefault="001C6303">
                                <w:pPr>
                                  <w:spacing w:after="160" w:line="259" w:lineRule="auto"/>
                                  <w:ind w:left="0" w:firstLine="0"/>
                                  <w:jc w:val="left"/>
                                </w:pPr>
                                <w:r>
                                  <w:rPr>
                                    <w:color w:val="FFFFFF"/>
                                    <w:sz w:val="16"/>
                                  </w:rPr>
                                  <w:t xml:space="preserve"> </w:t>
                                </w:r>
                              </w:p>
                            </w:txbxContent>
                          </v:textbox>
                        </v:rect>
                        <v:rect id="Rectangle 33" o:spid="_x0000_s1051" style="position:absolute;left:16261;top:15456;width:1420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0B2618" w14:textId="77777777" w:rsidR="001C6303" w:rsidRDefault="001C6303">
                                <w:pPr>
                                  <w:spacing w:after="160" w:line="259" w:lineRule="auto"/>
                                  <w:ind w:left="0" w:firstLine="0"/>
                                  <w:jc w:val="left"/>
                                </w:pPr>
                                <w:r>
                                  <w:rPr>
                                    <w:color w:val="FFFFFF"/>
                                    <w:sz w:val="16"/>
                                  </w:rPr>
                                  <w:t xml:space="preserve">Principauté de Monaco </w:t>
                                </w:r>
                              </w:p>
                            </w:txbxContent>
                          </v:textbox>
                        </v:rect>
                        <v:rect id="Rectangle 34" o:spid="_x0000_s1052" style="position:absolute;left:16657;top:16920;width:13674;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987DE34" w14:textId="77777777" w:rsidR="001C6303" w:rsidRDefault="001C6303">
                                <w:pPr>
                                  <w:spacing w:after="160" w:line="259" w:lineRule="auto"/>
                                  <w:ind w:left="0" w:firstLine="0"/>
                                  <w:jc w:val="left"/>
                                </w:pPr>
                                <w:r>
                                  <w:rPr>
                                    <w:color w:val="FFFFFF"/>
                                    <w:sz w:val="16"/>
                                  </w:rPr>
                                  <w:t xml:space="preserve">Tel: (377) 93.10.81.00 </w:t>
                                </w:r>
                              </w:p>
                            </w:txbxContent>
                          </v:textbox>
                        </v:rect>
                        <v:rect id="Rectangle 35" o:spid="_x0000_s1053" style="position:absolute;left:16367;top:18383;width:14057;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DEFE0FB" w14:textId="77777777" w:rsidR="001C6303" w:rsidRDefault="001C6303">
                                <w:pPr>
                                  <w:spacing w:after="160" w:line="259" w:lineRule="auto"/>
                                  <w:ind w:left="0" w:firstLine="0"/>
                                  <w:jc w:val="left"/>
                                </w:pPr>
                                <w:r>
                                  <w:rPr>
                                    <w:color w:val="FFFFFF"/>
                                    <w:sz w:val="16"/>
                                  </w:rPr>
                                  <w:t xml:space="preserve">Fax: (377) 93.10.81.40 </w:t>
                                </w:r>
                              </w:p>
                            </w:txbxContent>
                          </v:textbox>
                        </v:rect>
                        <v:rect id="Rectangle 36" o:spid="_x0000_s1054" style="position:absolute;left:21274;top:19831;width:7533;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EA7EDB2" w14:textId="77777777" w:rsidR="001C6303" w:rsidRDefault="001C6303">
                                <w:pPr>
                                  <w:spacing w:after="160" w:line="259" w:lineRule="auto"/>
                                  <w:ind w:left="0" w:firstLine="0"/>
                                  <w:jc w:val="left"/>
                                </w:pPr>
                                <w:r>
                                  <w:rPr>
                                    <w:color w:val="FFFFFF"/>
                                    <w:sz w:val="16"/>
                                  </w:rPr>
                                  <w:t xml:space="preserve">info@iho.int </w:t>
                                </w:r>
                              </w:p>
                            </w:txbxContent>
                          </v:textbox>
                        </v:rect>
                        <v:rect id="Rectangle 37" o:spid="_x0000_s1055" style="position:absolute;left:21457;top:21293;width:6923;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46B9276" w14:textId="77777777" w:rsidR="001C6303" w:rsidRDefault="001C6303">
                                <w:pPr>
                                  <w:spacing w:after="160" w:line="259" w:lineRule="auto"/>
                                  <w:ind w:left="0" w:firstLine="0"/>
                                  <w:jc w:val="left"/>
                                </w:pPr>
                                <w:r>
                                  <w:rPr>
                                    <w:color w:val="FFFFFF"/>
                                    <w:sz w:val="16"/>
                                  </w:rPr>
                                  <w:t>www.iho.int</w:t>
                                </w:r>
                              </w:p>
                            </w:txbxContent>
                          </v:textbox>
                        </v:rect>
                        <v:rect id="Rectangle 38" o:spid="_x0000_s1056" style="position:absolute;left:26654;top:21293;width:378;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B3C8320" w14:textId="77777777" w:rsidR="001C6303" w:rsidRDefault="001C6303">
                                <w:pPr>
                                  <w:spacing w:after="160" w:line="259" w:lineRule="auto"/>
                                  <w:ind w:left="0" w:firstLine="0"/>
                                  <w:jc w:val="left"/>
                                </w:pPr>
                                <w:r>
                                  <w:rPr>
                                    <w:color w:val="FFFFFF"/>
                                    <w:sz w:val="16"/>
                                  </w:rPr>
                                  <w:t xml:space="preserve"> </w:t>
                                </w:r>
                              </w:p>
                            </w:txbxContent>
                          </v:textbox>
                        </v:rect>
                        <w10:anchorlock/>
                      </v:group>
                    </w:pict>
                  </mc:Fallback>
                </mc:AlternateContent>
              </w:r>
            </w:del>
          </w:p>
        </w:tc>
      </w:tr>
    </w:tbl>
    <w:p w14:paraId="5165F241" w14:textId="77777777" w:rsidR="00A42A75" w:rsidRDefault="001C6303">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894303" wp14:editId="6EDC8B80">
                <wp:simplePos x="0" y="0"/>
                <wp:positionH relativeFrom="column">
                  <wp:posOffset>-401067</wp:posOffset>
                </wp:positionH>
                <wp:positionV relativeFrom="paragraph">
                  <wp:posOffset>3152157</wp:posOffset>
                </wp:positionV>
                <wp:extent cx="934704" cy="1854180"/>
                <wp:effectExtent l="0" t="0" r="0" b="0"/>
                <wp:wrapSquare wrapText="bothSides"/>
                <wp:docPr id="21662" name="Group 21662"/>
                <wp:cNvGraphicFramePr/>
                <a:graphic xmlns:a="http://schemas.openxmlformats.org/drawingml/2006/main">
                  <a:graphicData uri="http://schemas.microsoft.com/office/word/2010/wordprocessingGroup">
                    <wpg:wgp>
                      <wpg:cNvGrpSpPr/>
                      <wpg:grpSpPr>
                        <a:xfrm>
                          <a:off x="0" y="0"/>
                          <a:ext cx="934704" cy="1854180"/>
                          <a:chOff x="0" y="0"/>
                          <a:chExt cx="934704" cy="1854180"/>
                        </a:xfrm>
                      </wpg:grpSpPr>
                      <pic:pic xmlns:pic="http://schemas.openxmlformats.org/drawingml/2006/picture">
                        <pic:nvPicPr>
                          <pic:cNvPr id="20" name="Picture 20"/>
                          <pic:cNvPicPr/>
                        </pic:nvPicPr>
                        <pic:blipFill>
                          <a:blip r:embed="rId14"/>
                          <a:stretch>
                            <a:fillRect/>
                          </a:stretch>
                        </pic:blipFill>
                        <pic:spPr>
                          <a:xfrm>
                            <a:off x="0" y="0"/>
                            <a:ext cx="934703" cy="927086"/>
                          </a:xfrm>
                          <a:prstGeom prst="rect">
                            <a:avLst/>
                          </a:prstGeom>
                        </pic:spPr>
                      </pic:pic>
                      <pic:pic xmlns:pic="http://schemas.openxmlformats.org/drawingml/2006/picture">
                        <pic:nvPicPr>
                          <pic:cNvPr id="22" name="Picture 22"/>
                          <pic:cNvPicPr/>
                        </pic:nvPicPr>
                        <pic:blipFill>
                          <a:blip r:embed="rId15"/>
                          <a:stretch>
                            <a:fillRect/>
                          </a:stretch>
                        </pic:blipFill>
                        <pic:spPr>
                          <a:xfrm>
                            <a:off x="636" y="927094"/>
                            <a:ext cx="934068" cy="927086"/>
                          </a:xfrm>
                          <a:prstGeom prst="rect">
                            <a:avLst/>
                          </a:prstGeom>
                        </pic:spPr>
                      </pic:pic>
                    </wpg:wgp>
                  </a:graphicData>
                </a:graphic>
              </wp:anchor>
            </w:drawing>
          </mc:Choice>
          <mc:Fallback xmlns:a="http://schemas.openxmlformats.org/drawingml/2006/main">
            <w:pict>
              <v:group id="Group 21662" style="width:73.5987pt;height:145.998pt;position:absolute;mso-position-horizontal-relative:text;mso-position-horizontal:absolute;margin-left:-31.5802pt;mso-position-vertical-relative:text;margin-top:248.201pt;" coordsize="9347,18541">
                <v:shape id="Picture 20" style="position:absolute;width:9347;height:9270;left:0;top:0;" filled="f">
                  <v:imagedata r:id="rId17"/>
                </v:shape>
                <v:shape id="Picture 22" style="position:absolute;width:9340;height:9270;left:6;top:9270;" filled="f">
                  <v:imagedata r:id="rId18"/>
                </v:shape>
                <w10:wrap type="square"/>
              </v:group>
            </w:pict>
          </mc:Fallback>
        </mc:AlternateContent>
      </w:r>
      <w:r>
        <w:br w:type="page"/>
      </w:r>
    </w:p>
    <w:p w14:paraId="4F0B7AA2" w14:textId="77777777" w:rsidR="00A42A75" w:rsidRDefault="001C6303">
      <w:pPr>
        <w:spacing w:after="432" w:line="463" w:lineRule="auto"/>
        <w:ind w:left="-5" w:hanging="10"/>
        <w:jc w:val="left"/>
      </w:pPr>
      <w:r>
        <w:rPr>
          <w:sz w:val="16"/>
        </w:rPr>
        <w:lastRenderedPageBreak/>
        <w:t xml:space="preserve">ii </w:t>
      </w:r>
    </w:p>
    <w:p w14:paraId="066C7C96" w14:textId="77777777" w:rsidR="00A42A75" w:rsidRDefault="001C6303">
      <w:pPr>
        <w:spacing w:after="297" w:line="259" w:lineRule="auto"/>
        <w:ind w:left="0" w:firstLine="0"/>
        <w:jc w:val="left"/>
      </w:pPr>
      <w:r>
        <w:t xml:space="preserve"> </w:t>
      </w:r>
    </w:p>
    <w:p w14:paraId="0AF430E8" w14:textId="77777777" w:rsidR="00A42A75" w:rsidRDefault="001C6303">
      <w:pPr>
        <w:spacing w:after="0" w:line="259" w:lineRule="auto"/>
        <w:ind w:left="0" w:firstLine="0"/>
        <w:jc w:val="left"/>
      </w:pPr>
      <w:r>
        <w:rPr>
          <w:sz w:val="28"/>
        </w:rPr>
        <w:t xml:space="preserve"> </w:t>
      </w:r>
    </w:p>
    <w:tbl>
      <w:tblPr>
        <w:tblStyle w:val="TableGrid"/>
        <w:tblW w:w="8482" w:type="dxa"/>
        <w:tblInd w:w="540" w:type="dxa"/>
        <w:tblCellMar>
          <w:top w:w="167" w:type="dxa"/>
          <w:left w:w="425" w:type="dxa"/>
          <w:bottom w:w="122" w:type="dxa"/>
          <w:right w:w="442" w:type="dxa"/>
        </w:tblCellMar>
        <w:tblLook w:val="04A0" w:firstRow="1" w:lastRow="0" w:firstColumn="1" w:lastColumn="0" w:noHBand="0" w:noVBand="1"/>
      </w:tblPr>
      <w:tblGrid>
        <w:gridCol w:w="8482"/>
      </w:tblGrid>
      <w:tr w:rsidR="00A42A75" w:rsidRPr="001C6303" w14:paraId="329234E9" w14:textId="77777777">
        <w:trPr>
          <w:trHeight w:val="749"/>
        </w:trPr>
        <w:tc>
          <w:tcPr>
            <w:tcW w:w="8482" w:type="dxa"/>
            <w:tcBorders>
              <w:top w:val="single" w:sz="4" w:space="0" w:color="000000"/>
              <w:left w:val="single" w:sz="4" w:space="0" w:color="000000"/>
              <w:bottom w:val="single" w:sz="4" w:space="0" w:color="FFFFFF"/>
              <w:right w:val="single" w:sz="4" w:space="0" w:color="000000"/>
            </w:tcBorders>
            <w:vAlign w:val="bottom"/>
          </w:tcPr>
          <w:p w14:paraId="5504E06A" w14:textId="77777777" w:rsidR="001C6303" w:rsidRPr="00033EA7" w:rsidRDefault="001C6303" w:rsidP="001C6303">
            <w:pPr>
              <w:rPr>
                <w:ins w:id="10" w:author="Birklhuber Bernd" w:date="2025-06-16T15:01:00Z"/>
                <w:b/>
                <w:bCs/>
              </w:rPr>
            </w:pPr>
            <w:commentRangeStart w:id="11"/>
            <w:ins w:id="12" w:author="Birklhuber Bernd" w:date="2025-06-16T15:01:00Z">
              <w:r w:rsidRPr="00033EA7">
                <w:rPr>
                  <w:b/>
                  <w:bCs/>
                </w:rPr>
                <w:t>Permission N°10/2024</w:t>
              </w:r>
            </w:ins>
          </w:p>
          <w:p w14:paraId="37221BD3" w14:textId="77777777" w:rsidR="00A42A75" w:rsidRPr="001C6303" w:rsidRDefault="001C6303" w:rsidP="001C6303">
            <w:pPr>
              <w:spacing w:after="0" w:line="259" w:lineRule="auto"/>
              <w:ind w:left="18" w:firstLine="0"/>
              <w:rPr>
                <w:lang w:val="en-US"/>
              </w:rPr>
            </w:pPr>
            <w:ins w:id="13" w:author="Birklhuber Bernd" w:date="2025-06-16T15:01:00Z">
              <w:r w:rsidRPr="001C6303">
                <w:rPr>
                  <w:i/>
                  <w:iCs/>
                  <w:lang w:val="en-US"/>
                </w:rPr>
                <w:t>This publication contains material from IHO Publication S-101 which is reproduced with the permission of the International Hydrographic Organization (IHO) Secretariat (</w:t>
              </w:r>
              <w:r w:rsidRPr="001C6303">
                <w:rPr>
                  <w:b/>
                  <w:bCs/>
                  <w:i/>
                  <w:iCs/>
                  <w:lang w:val="en-US"/>
                </w:rPr>
                <w:t>Permission N°10/2024</w:t>
              </w:r>
              <w:r w:rsidRPr="001C6303">
                <w:rPr>
                  <w:i/>
                  <w:iCs/>
                  <w:lang w:val="en-US"/>
                </w:rPr>
                <w:t>) acting for the International Hydrographic Organization (IHO). The IHO does not accept responsibility for the correctness of the material as reproduced, modified and translated by IEHG for S-401. The incorporation of material sourced from IHO shall not be construed as constituting an endorsement by IHO of this publication.</w:t>
              </w:r>
              <w:commentRangeEnd w:id="11"/>
              <w:r>
                <w:rPr>
                  <w:rStyle w:val="Kommentarzeichen"/>
                  <w:rFonts w:ascii="Garamond" w:hAnsi="Garamond"/>
                </w:rPr>
                <w:commentReference w:id="11"/>
              </w:r>
            </w:ins>
            <w:del w:id="14" w:author="Birklhuber Bernd" w:date="2025-06-16T15:01:00Z">
              <w:r w:rsidRPr="001C6303" w:rsidDel="001C6303">
                <w:rPr>
                  <w:sz w:val="22"/>
                  <w:lang w:val="en-US"/>
                </w:rPr>
                <w:delText xml:space="preserve">© Copyright International Hydrographic Organization 2024 </w:delText>
              </w:r>
            </w:del>
          </w:p>
        </w:tc>
      </w:tr>
      <w:tr w:rsidR="00A42A75" w:rsidRPr="00680C41" w14:paraId="02421FEC" w14:textId="77777777">
        <w:trPr>
          <w:trHeight w:val="1860"/>
        </w:trPr>
        <w:tc>
          <w:tcPr>
            <w:tcW w:w="8482" w:type="dxa"/>
            <w:tcBorders>
              <w:top w:val="single" w:sz="4" w:space="0" w:color="FFFFFF"/>
              <w:left w:val="single" w:sz="4" w:space="0" w:color="000000"/>
              <w:bottom w:val="single" w:sz="4" w:space="0" w:color="FFFFFF"/>
              <w:right w:val="single" w:sz="4" w:space="0" w:color="000000"/>
            </w:tcBorders>
            <w:vAlign w:val="center"/>
          </w:tcPr>
          <w:p w14:paraId="2E049E85" w14:textId="77777777" w:rsidR="00A42A75" w:rsidRPr="00680C41" w:rsidRDefault="001C6303">
            <w:pPr>
              <w:spacing w:after="0" w:line="259" w:lineRule="auto"/>
              <w:ind w:left="0" w:right="57" w:firstLine="0"/>
              <w:rPr>
                <w:lang w:val="en-US"/>
              </w:rPr>
            </w:pPr>
            <w:del w:id="15" w:author="Birklhuber Bernd" w:date="2025-06-16T15:01:00Z">
              <w:r w:rsidRPr="00680C41" w:rsidDel="001C6303">
                <w:rPr>
                  <w:lang w:val="en-US"/>
                </w:rPr>
                <w:delText>This work is copyright. Apart from any use permitted in accordance with the</w:delText>
              </w:r>
              <w:r w:rsidDel="001C6303">
                <w:fldChar w:fldCharType="begin"/>
              </w:r>
              <w:r w:rsidRPr="00680C41" w:rsidDel="001C6303">
                <w:rPr>
                  <w:lang w:val="en-US"/>
                </w:rPr>
                <w:delInstrText xml:space="preserve"> HYPERLINK "http://www.wipo.int/treaties/en/ip/berne/trtdocs_wo001.html" \h </w:delInstrText>
              </w:r>
              <w:r w:rsidDel="001C6303">
                <w:fldChar w:fldCharType="separate"/>
              </w:r>
              <w:r w:rsidRPr="00680C41" w:rsidDel="001C6303">
                <w:rPr>
                  <w:lang w:val="en-US"/>
                </w:rPr>
                <w:delText xml:space="preserve"> Berne </w:delText>
              </w:r>
              <w:r w:rsidDel="001C6303">
                <w:fldChar w:fldCharType="end"/>
              </w:r>
              <w:r w:rsidDel="001C6303">
                <w:fldChar w:fldCharType="begin"/>
              </w:r>
              <w:r w:rsidRPr="00680C41" w:rsidDel="001C6303">
                <w:rPr>
                  <w:lang w:val="en-US"/>
                </w:rPr>
                <w:delInstrText xml:space="preserve"> HYPERLINK "http://www.wipo.int/treaties/en/ip/berne/trtdocs_wo001.html" \h </w:delInstrText>
              </w:r>
              <w:r w:rsidDel="001C6303">
                <w:fldChar w:fldCharType="separate"/>
              </w:r>
              <w:r w:rsidRPr="00680C41" w:rsidDel="001C6303">
                <w:rPr>
                  <w:lang w:val="en-US"/>
                </w:rPr>
                <w:delText xml:space="preserve">Convention for the Protection of Literary and Artistic Works </w:delText>
              </w:r>
              <w:r w:rsidDel="001C6303">
                <w:fldChar w:fldCharType="end"/>
              </w:r>
              <w:r w:rsidRPr="00680C41" w:rsidDel="001C6303">
                <w:rPr>
                  <w:lang w:val="en-US"/>
                </w:rPr>
                <w:delText xml:space="preserve">(1886),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 </w:delText>
              </w:r>
            </w:del>
          </w:p>
        </w:tc>
      </w:tr>
      <w:tr w:rsidR="00A42A75" w:rsidRPr="00680C41" w14:paraId="5773BB0E" w14:textId="77777777">
        <w:trPr>
          <w:trHeight w:val="1169"/>
        </w:trPr>
        <w:tc>
          <w:tcPr>
            <w:tcW w:w="8482" w:type="dxa"/>
            <w:tcBorders>
              <w:top w:val="single" w:sz="4" w:space="0" w:color="FFFFFF"/>
              <w:left w:val="single" w:sz="4" w:space="0" w:color="000000"/>
              <w:bottom w:val="single" w:sz="4" w:space="0" w:color="FFFFFF"/>
              <w:right w:val="single" w:sz="4" w:space="0" w:color="000000"/>
            </w:tcBorders>
            <w:vAlign w:val="center"/>
          </w:tcPr>
          <w:p w14:paraId="3DCF5EC7" w14:textId="77777777" w:rsidR="00A42A75" w:rsidRPr="00680C41" w:rsidRDefault="001C6303">
            <w:pPr>
              <w:spacing w:after="0" w:line="259" w:lineRule="auto"/>
              <w:ind w:left="0" w:right="58" w:firstLine="0"/>
              <w:rPr>
                <w:lang w:val="en-US"/>
              </w:rPr>
            </w:pPr>
            <w:del w:id="16" w:author="Birklhuber Bernd" w:date="2025-06-16T15:01:00Z">
              <w:r w:rsidRPr="00680C41" w:rsidDel="001C6303">
                <w:rPr>
                  <w:lang w:val="en-US"/>
                </w:rPr>
                <w:delText xml:space="preserve">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 </w:delText>
              </w:r>
            </w:del>
          </w:p>
        </w:tc>
      </w:tr>
      <w:tr w:rsidR="00A42A75" w:rsidRPr="00680C41" w14:paraId="4A00B58B" w14:textId="77777777">
        <w:trPr>
          <w:trHeight w:val="941"/>
        </w:trPr>
        <w:tc>
          <w:tcPr>
            <w:tcW w:w="8482" w:type="dxa"/>
            <w:tcBorders>
              <w:top w:val="single" w:sz="4" w:space="0" w:color="FFFFFF"/>
              <w:left w:val="single" w:sz="4" w:space="0" w:color="000000"/>
              <w:bottom w:val="single" w:sz="4" w:space="0" w:color="FFFFFF"/>
              <w:right w:val="single" w:sz="4" w:space="0" w:color="000000"/>
            </w:tcBorders>
            <w:vAlign w:val="center"/>
          </w:tcPr>
          <w:p w14:paraId="0DDBF2DD" w14:textId="77777777" w:rsidR="00A42A75" w:rsidRPr="00680C41" w:rsidRDefault="001C6303">
            <w:pPr>
              <w:spacing w:after="0" w:line="259" w:lineRule="auto"/>
              <w:ind w:left="0" w:right="59" w:firstLine="0"/>
              <w:rPr>
                <w:lang w:val="en-US"/>
              </w:rPr>
            </w:pPr>
            <w:del w:id="17" w:author="Birklhuber Bernd" w:date="2025-06-16T15:01:00Z">
              <w:r w:rsidRPr="00680C41" w:rsidDel="001C6303">
                <w:rPr>
                  <w:lang w:val="en-US"/>
                </w:rPr>
                <w:delText xml:space="preserve">In the event that this document or partial material from this document is reproduced, translated or distributed under the terms described above, the following statements are to be included: </w:delText>
              </w:r>
            </w:del>
          </w:p>
        </w:tc>
      </w:tr>
      <w:tr w:rsidR="00A42A75" w:rsidRPr="00680C41" w14:paraId="1FAF9B0E" w14:textId="77777777">
        <w:trPr>
          <w:trHeight w:val="1714"/>
        </w:trPr>
        <w:tc>
          <w:tcPr>
            <w:tcW w:w="8482" w:type="dxa"/>
            <w:tcBorders>
              <w:top w:val="single" w:sz="4" w:space="0" w:color="FFFFFF"/>
              <w:left w:val="single" w:sz="4" w:space="0" w:color="000000"/>
              <w:bottom w:val="single" w:sz="4" w:space="0" w:color="FFFFFF"/>
              <w:right w:val="single" w:sz="4" w:space="0" w:color="000000"/>
            </w:tcBorders>
            <w:vAlign w:val="center"/>
          </w:tcPr>
          <w:p w14:paraId="18416440" w14:textId="77777777" w:rsidR="00A42A75" w:rsidRPr="00680C41" w:rsidRDefault="001C6303">
            <w:pPr>
              <w:spacing w:after="0" w:line="259" w:lineRule="auto"/>
              <w:ind w:left="283" w:right="589" w:firstLine="0"/>
              <w:rPr>
                <w:lang w:val="en-US"/>
              </w:rPr>
            </w:pPr>
            <w:del w:id="18" w:author="Birklhuber Bernd" w:date="2025-06-16T15:01:00Z">
              <w:r w:rsidRPr="00680C41" w:rsidDel="001C6303">
                <w:rPr>
                  <w:rFonts w:ascii="Calibri" w:eastAsia="Calibri" w:hAnsi="Calibri" w:cs="Calibri"/>
                  <w:i/>
                  <w:lang w:val="en-US"/>
                </w:rPr>
                <w:delTex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delText>
              </w:r>
            </w:del>
          </w:p>
        </w:tc>
      </w:tr>
      <w:tr w:rsidR="00A42A75" w:rsidRPr="00680C41" w14:paraId="07088179" w14:textId="77777777">
        <w:trPr>
          <w:trHeight w:val="2323"/>
        </w:trPr>
        <w:tc>
          <w:tcPr>
            <w:tcW w:w="8482" w:type="dxa"/>
            <w:tcBorders>
              <w:top w:val="single" w:sz="4" w:space="0" w:color="FFFFFF"/>
              <w:left w:val="single" w:sz="4" w:space="0" w:color="000000"/>
              <w:bottom w:val="single" w:sz="4" w:space="0" w:color="000000"/>
              <w:right w:val="single" w:sz="4" w:space="0" w:color="000000"/>
            </w:tcBorders>
          </w:tcPr>
          <w:p w14:paraId="2EDC3D95" w14:textId="77777777" w:rsidR="00A42A75" w:rsidRPr="00680C41" w:rsidDel="001C6303" w:rsidRDefault="001C6303">
            <w:pPr>
              <w:spacing w:after="113" w:line="242" w:lineRule="auto"/>
              <w:ind w:left="283" w:right="590" w:firstLine="0"/>
              <w:rPr>
                <w:del w:id="19" w:author="Birklhuber Bernd" w:date="2025-06-16T15:01:00Z"/>
                <w:lang w:val="en-US"/>
              </w:rPr>
            </w:pPr>
            <w:del w:id="20" w:author="Birklhuber Bernd" w:date="2025-06-16T15:01:00Z">
              <w:r w:rsidRPr="00680C41" w:rsidDel="001C6303">
                <w:rPr>
                  <w:rFonts w:ascii="Calibri" w:eastAsia="Calibri" w:hAnsi="Calibri" w:cs="Calibri"/>
                  <w:i/>
                  <w:lang w:val="en-US"/>
                </w:rPr>
                <w:delText xml:space="preserve">“This [document/publication] is a translation of IHO [document/publication] [name]. The IHO has not checked this translation and therefore takes no responsibility for its accuracy. In case of doubt the source version of [name] in [language] should be consulted.” </w:delText>
              </w:r>
            </w:del>
          </w:p>
          <w:p w14:paraId="52333A45" w14:textId="77777777" w:rsidR="00A42A75" w:rsidRPr="00680C41" w:rsidDel="001C6303" w:rsidRDefault="001C6303">
            <w:pPr>
              <w:spacing w:after="120" w:line="241" w:lineRule="auto"/>
              <w:ind w:left="50" w:firstLine="0"/>
              <w:rPr>
                <w:del w:id="21" w:author="Birklhuber Bernd" w:date="2025-06-16T15:01:00Z"/>
                <w:lang w:val="en-US"/>
              </w:rPr>
            </w:pPr>
            <w:del w:id="22" w:author="Birklhuber Bernd" w:date="2025-06-16T15:01:00Z">
              <w:r w:rsidRPr="00680C41" w:rsidDel="001C6303">
                <w:rPr>
                  <w:lang w:val="en-US"/>
                </w:rPr>
                <w:delText xml:space="preserve">The IHO Logo or other identifiers shall not be used in any derived product without prior written permission from the IHO Secretariat. </w:delText>
              </w:r>
            </w:del>
          </w:p>
          <w:p w14:paraId="124F4B4D" w14:textId="77777777" w:rsidR="00A42A75" w:rsidRPr="00680C41" w:rsidRDefault="001C6303">
            <w:pPr>
              <w:spacing w:after="0" w:line="259" w:lineRule="auto"/>
              <w:ind w:left="283" w:firstLine="0"/>
              <w:jc w:val="left"/>
              <w:rPr>
                <w:lang w:val="en-US"/>
              </w:rPr>
            </w:pPr>
            <w:del w:id="23" w:author="Birklhuber Bernd" w:date="2025-06-16T15:01:00Z">
              <w:r w:rsidRPr="00680C41" w:rsidDel="001C6303">
                <w:rPr>
                  <w:lang w:val="en-US"/>
                </w:rPr>
                <w:delText xml:space="preserve"> </w:delText>
              </w:r>
            </w:del>
          </w:p>
        </w:tc>
      </w:tr>
    </w:tbl>
    <w:p w14:paraId="6C5BB0C8" w14:textId="77777777" w:rsidR="00A42A75" w:rsidRPr="00680C41" w:rsidRDefault="001C6303">
      <w:pPr>
        <w:spacing w:after="0" w:line="259" w:lineRule="auto"/>
        <w:ind w:left="0" w:firstLine="0"/>
        <w:rPr>
          <w:lang w:val="en-US"/>
        </w:rPr>
      </w:pPr>
      <w:r w:rsidRPr="00680C41">
        <w:rPr>
          <w:sz w:val="28"/>
          <w:lang w:val="en-US"/>
        </w:rPr>
        <w:t xml:space="preserve"> </w:t>
      </w:r>
      <w:r w:rsidRPr="00680C41">
        <w:rPr>
          <w:sz w:val="28"/>
          <w:lang w:val="en-US"/>
        </w:rPr>
        <w:tab/>
        <w:t xml:space="preserve"> </w:t>
      </w:r>
    </w:p>
    <w:p w14:paraId="1499E0D8" w14:textId="77777777" w:rsidR="00A42A75" w:rsidRPr="00680C41" w:rsidRDefault="001C6303">
      <w:pPr>
        <w:spacing w:after="607" w:line="259" w:lineRule="auto"/>
        <w:ind w:left="0" w:right="29" w:firstLine="0"/>
        <w:jc w:val="right"/>
        <w:rPr>
          <w:lang w:val="en-US"/>
        </w:rPr>
      </w:pPr>
      <w:r w:rsidRPr="00680C41">
        <w:rPr>
          <w:sz w:val="16"/>
          <w:lang w:val="en-US"/>
        </w:rPr>
        <w:t xml:space="preserve">iii </w:t>
      </w:r>
    </w:p>
    <w:p w14:paraId="6E537F6E" w14:textId="77777777" w:rsidR="00A42A75" w:rsidRPr="00680C41" w:rsidRDefault="001C6303">
      <w:pPr>
        <w:spacing w:after="60" w:line="259" w:lineRule="auto"/>
        <w:ind w:left="14" w:hanging="10"/>
        <w:jc w:val="center"/>
        <w:rPr>
          <w:lang w:val="en-US"/>
        </w:rPr>
      </w:pPr>
      <w:r w:rsidRPr="00680C41">
        <w:rPr>
          <w:b/>
          <w:sz w:val="24"/>
          <w:lang w:val="en-US"/>
        </w:rPr>
        <w:lastRenderedPageBreak/>
        <w:t xml:space="preserve">Document History </w:t>
      </w:r>
    </w:p>
    <w:p w14:paraId="144C8B4F" w14:textId="77777777" w:rsidR="00A42A75" w:rsidRPr="00680C41" w:rsidRDefault="001C6303">
      <w:pPr>
        <w:spacing w:after="8"/>
        <w:ind w:left="-4" w:right="-11" w:hanging="10"/>
        <w:jc w:val="left"/>
        <w:rPr>
          <w:lang w:val="en-US"/>
        </w:rPr>
      </w:pPr>
      <w:r w:rsidRPr="00680C41">
        <w:rPr>
          <w:lang w:val="en-US"/>
        </w:rPr>
        <w:t xml:space="preserve">Changes to this Specification are coordinated by the </w:t>
      </w:r>
      <w:ins w:id="24" w:author="Birklhuber Bernd" w:date="2025-06-16T15:02:00Z">
        <w:r>
          <w:rPr>
            <w:lang w:val="en-US"/>
          </w:rPr>
          <w:t>Inland ENC Harmonization Group (IEHG)</w:t>
        </w:r>
      </w:ins>
      <w:del w:id="25" w:author="Birklhuber Bernd" w:date="2025-06-16T15:02:00Z">
        <w:r w:rsidRPr="00680C41" w:rsidDel="001C6303">
          <w:rPr>
            <w:lang w:val="en-US"/>
          </w:rPr>
          <w:delText>S-101 Project Team (S-101 PT) of</w:delText>
        </w:r>
      </w:del>
      <w:ins w:id="26" w:author="Birklhuber Bernd" w:date="2025-06-16T15:02:00Z">
        <w:r>
          <w:rPr>
            <w:lang w:val="en-US"/>
          </w:rPr>
          <w:t xml:space="preserve"> </w:t>
        </w:r>
        <w:commentRangeStart w:id="27"/>
        <w:r>
          <w:rPr>
            <w:lang w:val="en-US"/>
          </w:rPr>
          <w:t>and</w:t>
        </w:r>
      </w:ins>
      <w:r w:rsidRPr="00680C41">
        <w:rPr>
          <w:lang w:val="en-US"/>
        </w:rPr>
        <w:t xml:space="preserve"> the IHO S-100 working Group (S-100 WG). </w:t>
      </w:r>
      <w:commentRangeEnd w:id="27"/>
      <w:r>
        <w:rPr>
          <w:rStyle w:val="Kommentarzeichen"/>
          <w:rFonts w:ascii="Garamond" w:eastAsia="Times New Roman" w:hAnsi="Garamond" w:cs="Times New Roman"/>
          <w:color w:val="auto"/>
          <w:lang w:val="en-US" w:eastAsia="en-US"/>
        </w:rPr>
        <w:commentReference w:id="27"/>
      </w:r>
      <w:r w:rsidRPr="00680C41">
        <w:rPr>
          <w:lang w:val="en-US"/>
        </w:rPr>
        <w:t xml:space="preserve">New editions will be made available </w:t>
      </w:r>
      <w:ins w:id="28" w:author="Birklhuber Bernd" w:date="2025-06-16T15:03:00Z">
        <w:r>
          <w:rPr>
            <w:lang w:val="en-US"/>
          </w:rPr>
          <w:t>at https://ienc.openecdis.org</w:t>
        </w:r>
      </w:ins>
      <w:del w:id="29" w:author="Birklhuber Bernd" w:date="2025-06-16T15:03:00Z">
        <w:r w:rsidRPr="00680C41" w:rsidDel="001C6303">
          <w:rPr>
            <w:lang w:val="en-US"/>
          </w:rPr>
          <w:delText>via the IHO web site. Maintenance of the Specification shall conform to IHO Resolution 2/2007 (as amended)</w:delText>
        </w:r>
      </w:del>
      <w:r w:rsidRPr="00680C41">
        <w:rPr>
          <w:lang w:val="en-US"/>
        </w:rPr>
        <w:t xml:space="preserve">. </w:t>
      </w:r>
    </w:p>
    <w:tbl>
      <w:tblPr>
        <w:tblStyle w:val="TableGrid"/>
        <w:tblW w:w="9014" w:type="dxa"/>
        <w:tblInd w:w="6" w:type="dxa"/>
        <w:tblCellMar>
          <w:top w:w="105" w:type="dxa"/>
          <w:left w:w="107" w:type="dxa"/>
          <w:bottom w:w="0" w:type="dxa"/>
          <w:right w:w="66" w:type="dxa"/>
        </w:tblCellMar>
        <w:tblLook w:val="04A0" w:firstRow="1" w:lastRow="0" w:firstColumn="1" w:lastColumn="0" w:noHBand="0" w:noVBand="1"/>
      </w:tblPr>
      <w:tblGrid>
        <w:gridCol w:w="984"/>
        <w:gridCol w:w="1350"/>
        <w:gridCol w:w="1530"/>
        <w:gridCol w:w="5150"/>
      </w:tblGrid>
      <w:tr w:rsidR="00A42A75" w14:paraId="6120936B" w14:textId="77777777">
        <w:trPr>
          <w:trHeight w:val="587"/>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5789225A" w14:textId="77777777" w:rsidR="00A42A75" w:rsidRDefault="001C6303">
            <w:pPr>
              <w:spacing w:after="0" w:line="259" w:lineRule="auto"/>
              <w:ind w:left="0" w:firstLine="0"/>
              <w:jc w:val="left"/>
            </w:pPr>
            <w:r>
              <w:rPr>
                <w:b/>
              </w:rPr>
              <w:t xml:space="preserve">Version Number </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42F7A991" w14:textId="77777777" w:rsidR="00A42A75" w:rsidRDefault="001C6303">
            <w:pPr>
              <w:spacing w:after="0" w:line="259" w:lineRule="auto"/>
              <w:ind w:left="0" w:firstLine="0"/>
              <w:jc w:val="left"/>
            </w:pPr>
            <w:r>
              <w:rPr>
                <w:b/>
              </w:rPr>
              <w:t xml:space="preserve">Date </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3230F578" w14:textId="77777777" w:rsidR="00A42A75" w:rsidRDefault="001C6303">
            <w:pPr>
              <w:spacing w:after="0" w:line="259" w:lineRule="auto"/>
              <w:ind w:left="1" w:firstLine="0"/>
              <w:jc w:val="left"/>
            </w:pPr>
            <w:r>
              <w:rPr>
                <w:b/>
              </w:rPr>
              <w:t xml:space="preserve">Author/Editor </w:t>
            </w:r>
          </w:p>
        </w:tc>
        <w:tc>
          <w:tcPr>
            <w:tcW w:w="5150" w:type="dxa"/>
            <w:tcBorders>
              <w:top w:val="single" w:sz="4" w:space="0" w:color="000000"/>
              <w:left w:val="single" w:sz="4" w:space="0" w:color="000000"/>
              <w:bottom w:val="single" w:sz="4" w:space="0" w:color="000000"/>
              <w:right w:val="single" w:sz="4" w:space="0" w:color="000000"/>
            </w:tcBorders>
            <w:shd w:val="clear" w:color="auto" w:fill="D9D9D9"/>
          </w:tcPr>
          <w:p w14:paraId="1B45D59C" w14:textId="77777777" w:rsidR="00A42A75" w:rsidRDefault="001C6303">
            <w:pPr>
              <w:spacing w:after="0" w:line="259" w:lineRule="auto"/>
              <w:ind w:left="0" w:firstLine="0"/>
              <w:jc w:val="left"/>
            </w:pPr>
            <w:r>
              <w:rPr>
                <w:b/>
              </w:rPr>
              <w:t xml:space="preserve">Purpose </w:t>
            </w:r>
          </w:p>
        </w:tc>
      </w:tr>
      <w:tr w:rsidR="00A42A75" w:rsidRPr="00680C41" w14:paraId="25A5E763" w14:textId="77777777">
        <w:trPr>
          <w:trHeight w:val="592"/>
        </w:trPr>
        <w:tc>
          <w:tcPr>
            <w:tcW w:w="984" w:type="dxa"/>
            <w:tcBorders>
              <w:top w:val="single" w:sz="4" w:space="0" w:color="000000"/>
              <w:left w:val="single" w:sz="4" w:space="0" w:color="000000"/>
              <w:bottom w:val="single" w:sz="4" w:space="0" w:color="000000"/>
              <w:right w:val="single" w:sz="4" w:space="0" w:color="000000"/>
            </w:tcBorders>
          </w:tcPr>
          <w:p w14:paraId="39C4503B" w14:textId="77777777" w:rsidR="00A42A75" w:rsidRDefault="001C6303">
            <w:pPr>
              <w:spacing w:after="0" w:line="259" w:lineRule="auto"/>
              <w:ind w:left="0" w:firstLine="0"/>
              <w:jc w:val="left"/>
            </w:pPr>
            <w:r>
              <w:t xml:space="preserve">0.1.0 </w:t>
            </w:r>
          </w:p>
        </w:tc>
        <w:tc>
          <w:tcPr>
            <w:tcW w:w="1350" w:type="dxa"/>
            <w:tcBorders>
              <w:top w:val="single" w:sz="4" w:space="0" w:color="000000"/>
              <w:left w:val="single" w:sz="4" w:space="0" w:color="000000"/>
              <w:bottom w:val="single" w:sz="4" w:space="0" w:color="000000"/>
              <w:right w:val="single" w:sz="4" w:space="0" w:color="000000"/>
            </w:tcBorders>
          </w:tcPr>
          <w:p w14:paraId="3B46B18A" w14:textId="77777777" w:rsidR="00A42A75" w:rsidRDefault="001C6303">
            <w:pPr>
              <w:spacing w:after="0" w:line="259" w:lineRule="auto"/>
              <w:ind w:left="0" w:firstLine="0"/>
              <w:jc w:val="left"/>
            </w:pPr>
            <w:del w:id="30" w:author="Birklhuber Bernd" w:date="2025-06-16T15:04:00Z">
              <w:r w:rsidDel="001C6303">
                <w:delText xml:space="preserve">2024-08-23 </w:delText>
              </w:r>
            </w:del>
          </w:p>
        </w:tc>
        <w:tc>
          <w:tcPr>
            <w:tcW w:w="1530" w:type="dxa"/>
            <w:tcBorders>
              <w:top w:val="single" w:sz="4" w:space="0" w:color="000000"/>
              <w:left w:val="single" w:sz="4" w:space="0" w:color="000000"/>
              <w:bottom w:val="single" w:sz="4" w:space="0" w:color="000000"/>
              <w:right w:val="single" w:sz="4" w:space="0" w:color="000000"/>
            </w:tcBorders>
          </w:tcPr>
          <w:p w14:paraId="2215C743" w14:textId="77777777" w:rsidR="00A42A75" w:rsidRDefault="001C6303">
            <w:pPr>
              <w:spacing w:after="0" w:line="259" w:lineRule="auto"/>
              <w:ind w:left="1" w:firstLine="0"/>
              <w:jc w:val="left"/>
            </w:pPr>
            <w:del w:id="31" w:author="Birklhuber Bernd" w:date="2025-06-16T15:04:00Z">
              <w:r w:rsidDel="001C6303">
                <w:delText xml:space="preserve">RM </w:delText>
              </w:r>
            </w:del>
          </w:p>
        </w:tc>
        <w:tc>
          <w:tcPr>
            <w:tcW w:w="5150" w:type="dxa"/>
            <w:tcBorders>
              <w:top w:val="single" w:sz="4" w:space="0" w:color="000000"/>
              <w:left w:val="single" w:sz="4" w:space="0" w:color="000000"/>
              <w:bottom w:val="single" w:sz="4" w:space="0" w:color="000000"/>
              <w:right w:val="single" w:sz="4" w:space="0" w:color="000000"/>
            </w:tcBorders>
          </w:tcPr>
          <w:p w14:paraId="388A1DCC" w14:textId="77777777" w:rsidR="00A42A75" w:rsidRPr="00680C41" w:rsidRDefault="001C6303">
            <w:pPr>
              <w:spacing w:after="0" w:line="259" w:lineRule="auto"/>
              <w:ind w:left="0" w:firstLine="0"/>
              <w:jc w:val="left"/>
              <w:rPr>
                <w:lang w:val="en-US"/>
              </w:rPr>
            </w:pPr>
            <w:del w:id="32" w:author="Birklhuber Bernd" w:date="2025-06-16T15:04:00Z">
              <w:r w:rsidRPr="00680C41" w:rsidDel="001C6303">
                <w:rPr>
                  <w:lang w:val="en-US"/>
                </w:rPr>
                <w:delText xml:space="preserve">Initial draft posted in S100 Validation Checks GitHub repository </w:delText>
              </w:r>
            </w:del>
          </w:p>
        </w:tc>
      </w:tr>
      <w:tr w:rsidR="00A42A75" w:rsidRPr="00680C41" w14:paraId="17C1BFC7" w14:textId="77777777">
        <w:trPr>
          <w:trHeight w:val="1279"/>
        </w:trPr>
        <w:tc>
          <w:tcPr>
            <w:tcW w:w="984" w:type="dxa"/>
            <w:tcBorders>
              <w:top w:val="single" w:sz="4" w:space="0" w:color="000000"/>
              <w:left w:val="single" w:sz="4" w:space="0" w:color="000000"/>
              <w:bottom w:val="single" w:sz="4" w:space="0" w:color="000000"/>
              <w:right w:val="single" w:sz="4" w:space="0" w:color="000000"/>
            </w:tcBorders>
          </w:tcPr>
          <w:p w14:paraId="68AA975B" w14:textId="77777777" w:rsidR="00A42A75" w:rsidRDefault="001C6303">
            <w:pPr>
              <w:spacing w:after="0" w:line="259" w:lineRule="auto"/>
              <w:ind w:left="0" w:firstLine="0"/>
              <w:jc w:val="left"/>
            </w:pPr>
            <w:del w:id="33" w:author="Birklhuber Bernd" w:date="2025-06-16T15:04:00Z">
              <w:r w:rsidDel="001C6303">
                <w:delText xml:space="preserve">0.2.0 </w:delText>
              </w:r>
            </w:del>
          </w:p>
        </w:tc>
        <w:tc>
          <w:tcPr>
            <w:tcW w:w="1350" w:type="dxa"/>
            <w:tcBorders>
              <w:top w:val="single" w:sz="4" w:space="0" w:color="000000"/>
              <w:left w:val="single" w:sz="4" w:space="0" w:color="000000"/>
              <w:bottom w:val="single" w:sz="4" w:space="0" w:color="000000"/>
              <w:right w:val="single" w:sz="4" w:space="0" w:color="000000"/>
            </w:tcBorders>
          </w:tcPr>
          <w:p w14:paraId="737D6874" w14:textId="77777777" w:rsidR="00A42A75" w:rsidRDefault="001C6303">
            <w:pPr>
              <w:spacing w:after="0" w:line="259" w:lineRule="auto"/>
              <w:ind w:left="0" w:firstLine="0"/>
              <w:jc w:val="left"/>
            </w:pPr>
            <w:del w:id="34" w:author="Birklhuber Bernd" w:date="2025-06-16T15:04:00Z">
              <w:r w:rsidDel="001C6303">
                <w:delText xml:space="preserve">2024-10-07 </w:delText>
              </w:r>
            </w:del>
          </w:p>
        </w:tc>
        <w:tc>
          <w:tcPr>
            <w:tcW w:w="1530" w:type="dxa"/>
            <w:tcBorders>
              <w:top w:val="single" w:sz="4" w:space="0" w:color="000000"/>
              <w:left w:val="single" w:sz="4" w:space="0" w:color="000000"/>
              <w:bottom w:val="single" w:sz="4" w:space="0" w:color="000000"/>
              <w:right w:val="single" w:sz="4" w:space="0" w:color="000000"/>
            </w:tcBorders>
          </w:tcPr>
          <w:p w14:paraId="2D1D27A6" w14:textId="77777777" w:rsidR="00A42A75" w:rsidRDefault="001C6303">
            <w:pPr>
              <w:spacing w:after="0" w:line="259" w:lineRule="auto"/>
              <w:ind w:left="1" w:firstLine="0"/>
              <w:jc w:val="left"/>
            </w:pPr>
            <w:del w:id="35" w:author="Birklhuber Bernd" w:date="2025-06-16T15:04:00Z">
              <w:r w:rsidDel="001C6303">
                <w:delText xml:space="preserve">RM </w:delText>
              </w:r>
            </w:del>
          </w:p>
        </w:tc>
        <w:tc>
          <w:tcPr>
            <w:tcW w:w="5150" w:type="dxa"/>
            <w:tcBorders>
              <w:top w:val="single" w:sz="4" w:space="0" w:color="000000"/>
              <w:left w:val="single" w:sz="4" w:space="0" w:color="000000"/>
              <w:bottom w:val="single" w:sz="4" w:space="0" w:color="000000"/>
              <w:right w:val="single" w:sz="4" w:space="0" w:color="000000"/>
            </w:tcBorders>
          </w:tcPr>
          <w:p w14:paraId="5286C85F" w14:textId="77777777" w:rsidR="00A42A75" w:rsidRPr="00680C41" w:rsidRDefault="001C6303">
            <w:pPr>
              <w:spacing w:after="0" w:line="259" w:lineRule="auto"/>
              <w:ind w:left="0" w:firstLine="0"/>
              <w:jc w:val="left"/>
              <w:rPr>
                <w:lang w:val="en-US"/>
              </w:rPr>
            </w:pPr>
            <w:del w:id="36" w:author="Birklhuber Bernd" w:date="2025-06-16T15:04:00Z">
              <w:r w:rsidRPr="00680C41" w:rsidDel="001C6303">
                <w:rPr>
                  <w:lang w:val="en-US"/>
                </w:rPr>
                <w:delText xml:space="preserve">Applied check revisions from S-101 PT as of Oct. 7 to list; combined references into single row as per email discussion; added clause to reference applicable generic and interop. checks; corrected typographical errors in list; applied feedback received on Word doc. </w:delText>
              </w:r>
            </w:del>
          </w:p>
        </w:tc>
      </w:tr>
      <w:tr w:rsidR="00A42A75" w:rsidRPr="00680C41" w14:paraId="404F508E" w14:textId="77777777">
        <w:trPr>
          <w:trHeight w:val="1111"/>
        </w:trPr>
        <w:tc>
          <w:tcPr>
            <w:tcW w:w="984" w:type="dxa"/>
            <w:tcBorders>
              <w:top w:val="single" w:sz="4" w:space="0" w:color="000000"/>
              <w:left w:val="single" w:sz="4" w:space="0" w:color="000000"/>
              <w:bottom w:val="single" w:sz="4" w:space="0" w:color="000000"/>
              <w:right w:val="single" w:sz="4" w:space="0" w:color="000000"/>
            </w:tcBorders>
          </w:tcPr>
          <w:p w14:paraId="7EE6F1E8" w14:textId="77777777" w:rsidR="00A42A75" w:rsidRDefault="001C6303">
            <w:pPr>
              <w:spacing w:after="0" w:line="259" w:lineRule="auto"/>
              <w:ind w:left="0" w:firstLine="0"/>
              <w:jc w:val="left"/>
            </w:pPr>
            <w:del w:id="37" w:author="Birklhuber Bernd" w:date="2025-06-16T15:04:00Z">
              <w:r w:rsidDel="001C6303">
                <w:delText xml:space="preserve">0.2.1 </w:delText>
              </w:r>
            </w:del>
          </w:p>
        </w:tc>
        <w:tc>
          <w:tcPr>
            <w:tcW w:w="1350" w:type="dxa"/>
            <w:tcBorders>
              <w:top w:val="single" w:sz="4" w:space="0" w:color="000000"/>
              <w:left w:val="single" w:sz="4" w:space="0" w:color="000000"/>
              <w:bottom w:val="single" w:sz="4" w:space="0" w:color="000000"/>
              <w:right w:val="single" w:sz="4" w:space="0" w:color="000000"/>
            </w:tcBorders>
          </w:tcPr>
          <w:p w14:paraId="7CDB4F75" w14:textId="77777777" w:rsidR="00A42A75" w:rsidRDefault="001C6303">
            <w:pPr>
              <w:spacing w:after="0" w:line="259" w:lineRule="auto"/>
              <w:ind w:left="0" w:firstLine="0"/>
              <w:jc w:val="left"/>
            </w:pPr>
            <w:del w:id="38" w:author="Birklhuber Bernd" w:date="2025-06-16T15:04:00Z">
              <w:r w:rsidDel="001C6303">
                <w:delText xml:space="preserve">2024-11-27 </w:delText>
              </w:r>
            </w:del>
          </w:p>
        </w:tc>
        <w:tc>
          <w:tcPr>
            <w:tcW w:w="1530" w:type="dxa"/>
            <w:tcBorders>
              <w:top w:val="single" w:sz="4" w:space="0" w:color="000000"/>
              <w:left w:val="single" w:sz="4" w:space="0" w:color="000000"/>
              <w:bottom w:val="single" w:sz="4" w:space="0" w:color="000000"/>
              <w:right w:val="single" w:sz="4" w:space="0" w:color="000000"/>
            </w:tcBorders>
          </w:tcPr>
          <w:p w14:paraId="04843737" w14:textId="77777777" w:rsidR="00A42A75" w:rsidDel="001C6303" w:rsidRDefault="001C6303">
            <w:pPr>
              <w:spacing w:after="41" w:line="259" w:lineRule="auto"/>
              <w:ind w:left="1" w:firstLine="0"/>
              <w:jc w:val="left"/>
              <w:rPr>
                <w:del w:id="39" w:author="Birklhuber Bernd" w:date="2025-06-16T15:04:00Z"/>
              </w:rPr>
            </w:pPr>
            <w:del w:id="40" w:author="Birklhuber Bernd" w:date="2025-06-16T15:04:00Z">
              <w:r w:rsidDel="001C6303">
                <w:delText xml:space="preserve">EH </w:delText>
              </w:r>
            </w:del>
          </w:p>
          <w:p w14:paraId="5F46E842" w14:textId="77777777" w:rsidR="00A42A75" w:rsidDel="001C6303" w:rsidRDefault="001C6303">
            <w:pPr>
              <w:spacing w:after="43" w:line="259" w:lineRule="auto"/>
              <w:ind w:left="1" w:firstLine="0"/>
              <w:jc w:val="left"/>
              <w:rPr>
                <w:del w:id="41" w:author="Birklhuber Bernd" w:date="2025-06-16T15:04:00Z"/>
              </w:rPr>
            </w:pPr>
            <w:del w:id="42" w:author="Birklhuber Bernd" w:date="2025-06-16T15:04:00Z">
              <w:r w:rsidDel="001C6303">
                <w:delText xml:space="preserve"> </w:delText>
              </w:r>
            </w:del>
          </w:p>
          <w:p w14:paraId="3E491D6B" w14:textId="77777777" w:rsidR="00A42A75" w:rsidRDefault="001C6303">
            <w:pPr>
              <w:spacing w:after="0" w:line="259" w:lineRule="auto"/>
              <w:ind w:left="1" w:firstLine="0"/>
              <w:jc w:val="left"/>
            </w:pPr>
            <w:del w:id="43" w:author="Birklhuber Bernd" w:date="2025-06-16T15:04:00Z">
              <w:r w:rsidDel="001C6303">
                <w:delText xml:space="preserve">RM </w:delText>
              </w:r>
            </w:del>
          </w:p>
        </w:tc>
        <w:tc>
          <w:tcPr>
            <w:tcW w:w="5150" w:type="dxa"/>
            <w:tcBorders>
              <w:top w:val="single" w:sz="4" w:space="0" w:color="000000"/>
              <w:left w:val="single" w:sz="4" w:space="0" w:color="000000"/>
              <w:bottom w:val="single" w:sz="4" w:space="0" w:color="000000"/>
              <w:right w:val="single" w:sz="4" w:space="0" w:color="000000"/>
            </w:tcBorders>
          </w:tcPr>
          <w:p w14:paraId="15FA6BDD" w14:textId="77777777" w:rsidR="00A42A75" w:rsidRPr="00680C41" w:rsidDel="001C6303" w:rsidRDefault="001C6303">
            <w:pPr>
              <w:spacing w:after="60" w:line="241" w:lineRule="auto"/>
              <w:ind w:left="0" w:firstLine="0"/>
              <w:jc w:val="left"/>
              <w:rPr>
                <w:del w:id="44" w:author="Birklhuber Bernd" w:date="2025-06-16T15:04:00Z"/>
                <w:lang w:val="en-US"/>
              </w:rPr>
            </w:pPr>
            <w:del w:id="45" w:author="Birklhuber Bernd" w:date="2025-06-16T15:04:00Z">
              <w:r w:rsidRPr="00680C41" w:rsidDel="001C6303">
                <w:rPr>
                  <w:lang w:val="en-US"/>
                </w:rPr>
                <w:delText xml:space="preserve">Added clarification regarding publishing of implementation version to 1.2 Conformance </w:delText>
              </w:r>
            </w:del>
          </w:p>
          <w:p w14:paraId="4308B688" w14:textId="77777777" w:rsidR="00A42A75" w:rsidRPr="00680C41" w:rsidRDefault="001C6303">
            <w:pPr>
              <w:spacing w:after="0" w:line="259" w:lineRule="auto"/>
              <w:ind w:left="0" w:right="44" w:firstLine="0"/>
              <w:jc w:val="left"/>
              <w:rPr>
                <w:lang w:val="en-US"/>
              </w:rPr>
            </w:pPr>
            <w:del w:id="46" w:author="Birklhuber Bernd" w:date="2025-06-16T15:04:00Z">
              <w:r w:rsidRPr="00680C41" w:rsidDel="001C6303">
                <w:rPr>
                  <w:lang w:val="en-US"/>
                </w:rPr>
                <w:delText xml:space="preserve">Updated specification maintenance according to current thinking. </w:delText>
              </w:r>
            </w:del>
          </w:p>
        </w:tc>
      </w:tr>
      <w:tr w:rsidR="00A42A75" w:rsidRPr="00680C41" w14:paraId="05D78730" w14:textId="77777777">
        <w:trPr>
          <w:trHeight w:val="360"/>
        </w:trPr>
        <w:tc>
          <w:tcPr>
            <w:tcW w:w="984" w:type="dxa"/>
            <w:tcBorders>
              <w:top w:val="single" w:sz="4" w:space="0" w:color="000000"/>
              <w:left w:val="single" w:sz="4" w:space="0" w:color="000000"/>
              <w:bottom w:val="single" w:sz="4" w:space="0" w:color="000000"/>
              <w:right w:val="single" w:sz="4" w:space="0" w:color="000000"/>
            </w:tcBorders>
          </w:tcPr>
          <w:p w14:paraId="3DD22690" w14:textId="77777777" w:rsidR="00A42A75" w:rsidRDefault="001C6303">
            <w:pPr>
              <w:spacing w:after="0" w:line="259" w:lineRule="auto"/>
              <w:ind w:left="0" w:firstLine="0"/>
              <w:jc w:val="left"/>
            </w:pPr>
            <w:del w:id="47" w:author="Birklhuber Bernd" w:date="2025-06-16T15:04:00Z">
              <w:r w:rsidDel="001C6303">
                <w:delText xml:space="preserve">1.0.0 </w:delText>
              </w:r>
            </w:del>
          </w:p>
        </w:tc>
        <w:tc>
          <w:tcPr>
            <w:tcW w:w="1350" w:type="dxa"/>
            <w:tcBorders>
              <w:top w:val="single" w:sz="4" w:space="0" w:color="000000"/>
              <w:left w:val="single" w:sz="4" w:space="0" w:color="000000"/>
              <w:bottom w:val="single" w:sz="4" w:space="0" w:color="000000"/>
              <w:right w:val="single" w:sz="4" w:space="0" w:color="000000"/>
            </w:tcBorders>
          </w:tcPr>
          <w:p w14:paraId="421E2706" w14:textId="77777777" w:rsidR="00A42A75" w:rsidRDefault="001C6303">
            <w:pPr>
              <w:spacing w:after="0" w:line="259" w:lineRule="auto"/>
              <w:ind w:left="0" w:firstLine="0"/>
              <w:jc w:val="left"/>
            </w:pPr>
            <w:del w:id="48" w:author="Birklhuber Bernd" w:date="2025-06-16T15:04:00Z">
              <w:r w:rsidDel="001C6303">
                <w:delText xml:space="preserve">2024-12-06 </w:delText>
              </w:r>
            </w:del>
          </w:p>
        </w:tc>
        <w:tc>
          <w:tcPr>
            <w:tcW w:w="1530" w:type="dxa"/>
            <w:tcBorders>
              <w:top w:val="single" w:sz="4" w:space="0" w:color="000000"/>
              <w:left w:val="single" w:sz="4" w:space="0" w:color="000000"/>
              <w:bottom w:val="single" w:sz="4" w:space="0" w:color="000000"/>
              <w:right w:val="single" w:sz="4" w:space="0" w:color="000000"/>
            </w:tcBorders>
          </w:tcPr>
          <w:p w14:paraId="19CBDA50" w14:textId="77777777" w:rsidR="00A42A75" w:rsidRDefault="001C6303">
            <w:pPr>
              <w:spacing w:after="0" w:line="259" w:lineRule="auto"/>
              <w:ind w:left="1" w:firstLine="0"/>
              <w:jc w:val="left"/>
            </w:pPr>
            <w:del w:id="49" w:author="Birklhuber Bernd" w:date="2025-06-16T15:04:00Z">
              <w:r w:rsidDel="001C6303">
                <w:delText xml:space="preserve">KÖ </w:delText>
              </w:r>
            </w:del>
          </w:p>
        </w:tc>
        <w:tc>
          <w:tcPr>
            <w:tcW w:w="5150" w:type="dxa"/>
            <w:tcBorders>
              <w:top w:val="single" w:sz="4" w:space="0" w:color="000000"/>
              <w:left w:val="single" w:sz="4" w:space="0" w:color="000000"/>
              <w:bottom w:val="single" w:sz="4" w:space="0" w:color="000000"/>
              <w:right w:val="single" w:sz="4" w:space="0" w:color="000000"/>
            </w:tcBorders>
          </w:tcPr>
          <w:p w14:paraId="3C82ED54" w14:textId="77777777" w:rsidR="00A42A75" w:rsidRPr="00680C41" w:rsidRDefault="001C6303">
            <w:pPr>
              <w:spacing w:after="0" w:line="259" w:lineRule="auto"/>
              <w:ind w:left="0" w:firstLine="0"/>
              <w:jc w:val="left"/>
              <w:rPr>
                <w:lang w:val="en-US"/>
              </w:rPr>
            </w:pPr>
            <w:del w:id="50" w:author="Birklhuber Bernd" w:date="2025-06-16T15:04:00Z">
              <w:r w:rsidRPr="00680C41" w:rsidDel="001C6303">
                <w:rPr>
                  <w:lang w:val="en-US"/>
                </w:rPr>
                <w:delText xml:space="preserve">Final draft prepared for HSSC approval </w:delText>
              </w:r>
            </w:del>
          </w:p>
        </w:tc>
      </w:tr>
      <w:tr w:rsidR="00A42A75" w:rsidRPr="00680C41" w14:paraId="52095E1D" w14:textId="77777777">
        <w:trPr>
          <w:trHeight w:val="360"/>
        </w:trPr>
        <w:tc>
          <w:tcPr>
            <w:tcW w:w="984" w:type="dxa"/>
            <w:tcBorders>
              <w:top w:val="single" w:sz="4" w:space="0" w:color="000000"/>
              <w:left w:val="single" w:sz="4" w:space="0" w:color="000000"/>
              <w:bottom w:val="single" w:sz="4" w:space="0" w:color="000000"/>
              <w:right w:val="single" w:sz="4" w:space="0" w:color="000000"/>
            </w:tcBorders>
          </w:tcPr>
          <w:p w14:paraId="3869DD7B"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5062957E"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710DEC7F" w14:textId="77777777" w:rsidR="00A42A75" w:rsidRPr="00680C41" w:rsidRDefault="001C6303">
            <w:pPr>
              <w:spacing w:after="0" w:line="259" w:lineRule="auto"/>
              <w:ind w:left="1" w:firstLine="0"/>
              <w:jc w:val="left"/>
              <w:rPr>
                <w:lang w:val="en-US"/>
              </w:rPr>
            </w:pPr>
            <w:r w:rsidRPr="00680C41">
              <w:rPr>
                <w:lang w:val="en-US"/>
              </w:rPr>
              <w:t xml:space="preserve"> </w:t>
            </w:r>
          </w:p>
        </w:tc>
        <w:tc>
          <w:tcPr>
            <w:tcW w:w="5150" w:type="dxa"/>
            <w:tcBorders>
              <w:top w:val="single" w:sz="4" w:space="0" w:color="000000"/>
              <w:left w:val="single" w:sz="4" w:space="0" w:color="000000"/>
              <w:bottom w:val="single" w:sz="4" w:space="0" w:color="000000"/>
              <w:right w:val="single" w:sz="4" w:space="0" w:color="000000"/>
            </w:tcBorders>
          </w:tcPr>
          <w:p w14:paraId="3E36A94A" w14:textId="77777777" w:rsidR="00A42A75" w:rsidRPr="00680C41" w:rsidRDefault="001C6303">
            <w:pPr>
              <w:spacing w:after="0" w:line="259" w:lineRule="auto"/>
              <w:ind w:left="0" w:firstLine="0"/>
              <w:jc w:val="left"/>
              <w:rPr>
                <w:lang w:val="en-US"/>
              </w:rPr>
            </w:pPr>
            <w:r w:rsidRPr="00680C41">
              <w:rPr>
                <w:lang w:val="en-US"/>
              </w:rPr>
              <w:t xml:space="preserve"> </w:t>
            </w:r>
          </w:p>
        </w:tc>
      </w:tr>
      <w:tr w:rsidR="00A42A75" w:rsidRPr="00680C41" w14:paraId="146F72CD" w14:textId="77777777">
        <w:trPr>
          <w:trHeight w:val="360"/>
        </w:trPr>
        <w:tc>
          <w:tcPr>
            <w:tcW w:w="984" w:type="dxa"/>
            <w:tcBorders>
              <w:top w:val="single" w:sz="4" w:space="0" w:color="000000"/>
              <w:left w:val="single" w:sz="4" w:space="0" w:color="000000"/>
              <w:bottom w:val="single" w:sz="4" w:space="0" w:color="000000"/>
              <w:right w:val="single" w:sz="4" w:space="0" w:color="000000"/>
            </w:tcBorders>
          </w:tcPr>
          <w:p w14:paraId="4C6C5D65"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7447C3E1"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003286ED" w14:textId="77777777" w:rsidR="00A42A75" w:rsidRPr="00680C41" w:rsidRDefault="001C6303">
            <w:pPr>
              <w:spacing w:after="0" w:line="259" w:lineRule="auto"/>
              <w:ind w:left="1" w:firstLine="0"/>
              <w:jc w:val="left"/>
              <w:rPr>
                <w:lang w:val="en-US"/>
              </w:rPr>
            </w:pPr>
            <w:r w:rsidRPr="00680C41">
              <w:rPr>
                <w:lang w:val="en-US"/>
              </w:rPr>
              <w:t xml:space="preserve"> </w:t>
            </w:r>
          </w:p>
        </w:tc>
        <w:tc>
          <w:tcPr>
            <w:tcW w:w="5150" w:type="dxa"/>
            <w:tcBorders>
              <w:top w:val="single" w:sz="4" w:space="0" w:color="000000"/>
              <w:left w:val="single" w:sz="4" w:space="0" w:color="000000"/>
              <w:bottom w:val="single" w:sz="4" w:space="0" w:color="000000"/>
              <w:right w:val="single" w:sz="4" w:space="0" w:color="000000"/>
            </w:tcBorders>
          </w:tcPr>
          <w:p w14:paraId="2D6EF310" w14:textId="77777777" w:rsidR="00A42A75" w:rsidRPr="00680C41" w:rsidRDefault="001C6303">
            <w:pPr>
              <w:spacing w:after="0" w:line="259" w:lineRule="auto"/>
              <w:ind w:left="0" w:firstLine="0"/>
              <w:jc w:val="left"/>
              <w:rPr>
                <w:lang w:val="en-US"/>
              </w:rPr>
            </w:pPr>
            <w:r w:rsidRPr="00680C41">
              <w:rPr>
                <w:lang w:val="en-US"/>
              </w:rPr>
              <w:t xml:space="preserve"> </w:t>
            </w:r>
          </w:p>
        </w:tc>
      </w:tr>
      <w:tr w:rsidR="00A42A75" w:rsidRPr="00680C41" w14:paraId="22C68667" w14:textId="77777777">
        <w:trPr>
          <w:trHeight w:val="360"/>
        </w:trPr>
        <w:tc>
          <w:tcPr>
            <w:tcW w:w="984" w:type="dxa"/>
            <w:tcBorders>
              <w:top w:val="single" w:sz="4" w:space="0" w:color="000000"/>
              <w:left w:val="single" w:sz="4" w:space="0" w:color="000000"/>
              <w:bottom w:val="single" w:sz="4" w:space="0" w:color="000000"/>
              <w:right w:val="single" w:sz="4" w:space="0" w:color="000000"/>
            </w:tcBorders>
          </w:tcPr>
          <w:p w14:paraId="1293D700"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4CABDB23"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7802BA22" w14:textId="77777777" w:rsidR="00A42A75" w:rsidRPr="00680C41" w:rsidRDefault="001C6303">
            <w:pPr>
              <w:spacing w:after="0" w:line="259" w:lineRule="auto"/>
              <w:ind w:left="1" w:firstLine="0"/>
              <w:jc w:val="left"/>
              <w:rPr>
                <w:lang w:val="en-US"/>
              </w:rPr>
            </w:pPr>
            <w:r w:rsidRPr="00680C41">
              <w:rPr>
                <w:lang w:val="en-US"/>
              </w:rPr>
              <w:t xml:space="preserve"> </w:t>
            </w:r>
          </w:p>
        </w:tc>
        <w:tc>
          <w:tcPr>
            <w:tcW w:w="5150" w:type="dxa"/>
            <w:tcBorders>
              <w:top w:val="single" w:sz="4" w:space="0" w:color="000000"/>
              <w:left w:val="single" w:sz="4" w:space="0" w:color="000000"/>
              <w:bottom w:val="single" w:sz="4" w:space="0" w:color="000000"/>
              <w:right w:val="single" w:sz="4" w:space="0" w:color="000000"/>
            </w:tcBorders>
          </w:tcPr>
          <w:p w14:paraId="1BABA430" w14:textId="77777777" w:rsidR="00A42A75" w:rsidRPr="00680C41" w:rsidRDefault="001C6303">
            <w:pPr>
              <w:spacing w:after="0" w:line="259" w:lineRule="auto"/>
              <w:ind w:left="0" w:firstLine="0"/>
              <w:jc w:val="left"/>
              <w:rPr>
                <w:lang w:val="en-US"/>
              </w:rPr>
            </w:pPr>
            <w:r w:rsidRPr="00680C41">
              <w:rPr>
                <w:lang w:val="en-US"/>
              </w:rPr>
              <w:t xml:space="preserve"> </w:t>
            </w:r>
          </w:p>
        </w:tc>
      </w:tr>
    </w:tbl>
    <w:p w14:paraId="351EE367" w14:textId="77777777" w:rsidR="00A42A75" w:rsidRPr="00680C41" w:rsidRDefault="001C6303">
      <w:pPr>
        <w:spacing w:after="338" w:line="259" w:lineRule="auto"/>
        <w:ind w:left="0" w:firstLine="0"/>
        <w:jc w:val="left"/>
        <w:rPr>
          <w:lang w:val="en-US"/>
        </w:rPr>
      </w:pPr>
      <w:r w:rsidRPr="00680C41">
        <w:rPr>
          <w:b/>
          <w:sz w:val="24"/>
          <w:lang w:val="en-US"/>
        </w:rPr>
        <w:t xml:space="preserve"> </w:t>
      </w:r>
    </w:p>
    <w:p w14:paraId="7D06B2EB" w14:textId="77777777" w:rsidR="00A42A75" w:rsidRPr="00680C41" w:rsidRDefault="001C6303">
      <w:pPr>
        <w:spacing w:after="60" w:line="259" w:lineRule="auto"/>
        <w:ind w:left="14" w:hanging="10"/>
        <w:jc w:val="center"/>
        <w:rPr>
          <w:lang w:val="en-US"/>
        </w:rPr>
      </w:pPr>
      <w:r w:rsidRPr="00680C41">
        <w:rPr>
          <w:b/>
          <w:sz w:val="24"/>
          <w:lang w:val="en-US"/>
        </w:rPr>
        <w:t xml:space="preserve">Summary of Substantive Changes in Edition x.x </w:t>
      </w:r>
    </w:p>
    <w:p w14:paraId="050ACCAC" w14:textId="77777777" w:rsidR="00A42A75" w:rsidRPr="00680C41" w:rsidRDefault="001C6303">
      <w:pPr>
        <w:spacing w:after="8"/>
        <w:ind w:left="-5" w:right="6"/>
        <w:rPr>
          <w:lang w:val="en-US"/>
        </w:rPr>
      </w:pPr>
      <w:r w:rsidRPr="00680C41">
        <w:rPr>
          <w:lang w:val="en-US"/>
        </w:rPr>
        <w:t xml:space="preserve">Bold references in the Clauses Affected column indicate the principal sections/clauses that are affected by the described change. </w:t>
      </w:r>
    </w:p>
    <w:tbl>
      <w:tblPr>
        <w:tblStyle w:val="TableGrid"/>
        <w:tblW w:w="9014" w:type="dxa"/>
        <w:tblInd w:w="6" w:type="dxa"/>
        <w:tblCellMar>
          <w:top w:w="107" w:type="dxa"/>
          <w:left w:w="107" w:type="dxa"/>
          <w:bottom w:w="0" w:type="dxa"/>
          <w:right w:w="115" w:type="dxa"/>
        </w:tblCellMar>
        <w:tblLook w:val="04A0" w:firstRow="1" w:lastRow="0" w:firstColumn="1" w:lastColumn="0" w:noHBand="0" w:noVBand="1"/>
      </w:tblPr>
      <w:tblGrid>
        <w:gridCol w:w="6961"/>
        <w:gridCol w:w="2053"/>
      </w:tblGrid>
      <w:tr w:rsidR="00A42A75" w14:paraId="279C12E7" w14:textId="77777777">
        <w:trPr>
          <w:trHeight w:val="478"/>
        </w:trPr>
        <w:tc>
          <w:tcPr>
            <w:tcW w:w="69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5A9A29" w14:textId="77777777" w:rsidR="00A42A75" w:rsidRDefault="001C6303">
            <w:pPr>
              <w:spacing w:after="0" w:line="259" w:lineRule="auto"/>
              <w:ind w:left="5" w:firstLine="0"/>
              <w:jc w:val="center"/>
            </w:pPr>
            <w:r>
              <w:rPr>
                <w:b/>
              </w:rPr>
              <w:t xml:space="preserve">Change Summary </w:t>
            </w:r>
          </w:p>
        </w:tc>
        <w:tc>
          <w:tcPr>
            <w:tcW w:w="20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D8C8CC" w14:textId="77777777" w:rsidR="00A42A75" w:rsidRDefault="001C6303">
            <w:pPr>
              <w:spacing w:after="0" w:line="259" w:lineRule="auto"/>
              <w:ind w:left="6" w:firstLine="0"/>
              <w:jc w:val="center"/>
            </w:pPr>
            <w:r>
              <w:rPr>
                <w:b/>
              </w:rPr>
              <w:t xml:space="preserve">Clauses Affected </w:t>
            </w:r>
          </w:p>
        </w:tc>
      </w:tr>
      <w:tr w:rsidR="00A42A75" w:rsidRPr="00680C41" w14:paraId="32EC1482" w14:textId="77777777">
        <w:trPr>
          <w:trHeight w:val="361"/>
        </w:trPr>
        <w:tc>
          <w:tcPr>
            <w:tcW w:w="6961" w:type="dxa"/>
            <w:tcBorders>
              <w:top w:val="single" w:sz="4" w:space="0" w:color="000000"/>
              <w:left w:val="single" w:sz="4" w:space="0" w:color="000000"/>
              <w:bottom w:val="single" w:sz="4" w:space="0" w:color="000000"/>
              <w:right w:val="single" w:sz="4" w:space="0" w:color="000000"/>
            </w:tcBorders>
          </w:tcPr>
          <w:p w14:paraId="298DE4C3" w14:textId="77777777" w:rsidR="00A42A75" w:rsidRPr="00680C41" w:rsidRDefault="001C6303">
            <w:pPr>
              <w:spacing w:after="0" w:line="259" w:lineRule="auto"/>
              <w:ind w:left="0" w:firstLine="0"/>
              <w:jc w:val="left"/>
              <w:rPr>
                <w:lang w:val="en-US"/>
              </w:rPr>
            </w:pPr>
            <w:r w:rsidRPr="00680C41">
              <w:rPr>
                <w:lang w:val="en-US"/>
              </w:rPr>
              <w:t xml:space="preserve">(To be populated for editions following Edition 1.0.0) </w:t>
            </w:r>
          </w:p>
        </w:tc>
        <w:tc>
          <w:tcPr>
            <w:tcW w:w="2053" w:type="dxa"/>
            <w:tcBorders>
              <w:top w:val="single" w:sz="4" w:space="0" w:color="000000"/>
              <w:left w:val="single" w:sz="4" w:space="0" w:color="000000"/>
              <w:bottom w:val="single" w:sz="4" w:space="0" w:color="000000"/>
              <w:right w:val="single" w:sz="4" w:space="0" w:color="000000"/>
            </w:tcBorders>
          </w:tcPr>
          <w:p w14:paraId="438DD333" w14:textId="77777777" w:rsidR="00A42A75" w:rsidRPr="00680C41" w:rsidRDefault="001C6303">
            <w:pPr>
              <w:spacing w:after="0" w:line="259" w:lineRule="auto"/>
              <w:ind w:left="1" w:firstLine="0"/>
              <w:jc w:val="left"/>
              <w:rPr>
                <w:lang w:val="en-US"/>
              </w:rPr>
            </w:pPr>
            <w:r w:rsidRPr="00680C41">
              <w:rPr>
                <w:lang w:val="en-US"/>
              </w:rPr>
              <w:t xml:space="preserve"> </w:t>
            </w:r>
          </w:p>
        </w:tc>
      </w:tr>
      <w:tr w:rsidR="00A42A75" w:rsidRPr="00680C41" w14:paraId="2062E8D1" w14:textId="77777777">
        <w:trPr>
          <w:trHeight w:val="360"/>
        </w:trPr>
        <w:tc>
          <w:tcPr>
            <w:tcW w:w="6961" w:type="dxa"/>
            <w:tcBorders>
              <w:top w:val="single" w:sz="4" w:space="0" w:color="000000"/>
              <w:left w:val="single" w:sz="4" w:space="0" w:color="000000"/>
              <w:bottom w:val="single" w:sz="4" w:space="0" w:color="000000"/>
              <w:right w:val="single" w:sz="4" w:space="0" w:color="000000"/>
            </w:tcBorders>
          </w:tcPr>
          <w:p w14:paraId="25DB95EC"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74133847" w14:textId="77777777" w:rsidR="00A42A75" w:rsidRPr="00680C41" w:rsidRDefault="001C6303">
            <w:pPr>
              <w:spacing w:after="0" w:line="259" w:lineRule="auto"/>
              <w:ind w:left="1" w:firstLine="0"/>
              <w:jc w:val="left"/>
              <w:rPr>
                <w:lang w:val="en-US"/>
              </w:rPr>
            </w:pPr>
            <w:r w:rsidRPr="00680C41">
              <w:rPr>
                <w:lang w:val="en-US"/>
              </w:rPr>
              <w:t xml:space="preserve"> </w:t>
            </w:r>
          </w:p>
        </w:tc>
      </w:tr>
      <w:tr w:rsidR="00A42A75" w:rsidRPr="00680C41" w14:paraId="161E9591" w14:textId="77777777">
        <w:trPr>
          <w:trHeight w:val="360"/>
        </w:trPr>
        <w:tc>
          <w:tcPr>
            <w:tcW w:w="6961" w:type="dxa"/>
            <w:tcBorders>
              <w:top w:val="single" w:sz="4" w:space="0" w:color="000000"/>
              <w:left w:val="single" w:sz="4" w:space="0" w:color="000000"/>
              <w:bottom w:val="single" w:sz="4" w:space="0" w:color="000000"/>
              <w:right w:val="single" w:sz="4" w:space="0" w:color="000000"/>
            </w:tcBorders>
          </w:tcPr>
          <w:p w14:paraId="0D8A587F" w14:textId="77777777" w:rsidR="00A42A75" w:rsidRPr="00680C41" w:rsidRDefault="001C6303">
            <w:pPr>
              <w:spacing w:after="0" w:line="259" w:lineRule="auto"/>
              <w:ind w:left="0" w:firstLine="0"/>
              <w:jc w:val="left"/>
              <w:rPr>
                <w:lang w:val="en-US"/>
              </w:rPr>
            </w:pPr>
            <w:r w:rsidRPr="00680C41">
              <w:rPr>
                <w:lang w:val="en-US"/>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0F71A6F4" w14:textId="77777777" w:rsidR="00A42A75" w:rsidRPr="00680C41" w:rsidRDefault="001C6303">
            <w:pPr>
              <w:spacing w:after="0" w:line="259" w:lineRule="auto"/>
              <w:ind w:left="1" w:firstLine="0"/>
              <w:jc w:val="left"/>
              <w:rPr>
                <w:lang w:val="en-US"/>
              </w:rPr>
            </w:pPr>
            <w:r w:rsidRPr="00680C41">
              <w:rPr>
                <w:lang w:val="en-US"/>
              </w:rPr>
              <w:t xml:space="preserve"> </w:t>
            </w:r>
          </w:p>
        </w:tc>
      </w:tr>
    </w:tbl>
    <w:p w14:paraId="2E5C949F" w14:textId="77777777" w:rsidR="00A42A75" w:rsidRPr="00680C41" w:rsidRDefault="001C6303">
      <w:pPr>
        <w:spacing w:after="180" w:line="259" w:lineRule="auto"/>
        <w:ind w:left="0" w:firstLine="0"/>
        <w:jc w:val="left"/>
        <w:rPr>
          <w:lang w:val="en-US"/>
        </w:rPr>
      </w:pPr>
      <w:r w:rsidRPr="00680C41">
        <w:rPr>
          <w:sz w:val="24"/>
          <w:lang w:val="en-US"/>
        </w:rPr>
        <w:t xml:space="preserve"> </w:t>
      </w:r>
    </w:p>
    <w:p w14:paraId="30BE7366" w14:textId="77777777" w:rsidR="00A42A75" w:rsidRPr="00680C41" w:rsidRDefault="001C6303">
      <w:pPr>
        <w:spacing w:after="283" w:line="259" w:lineRule="auto"/>
        <w:ind w:left="0" w:firstLine="0"/>
        <w:jc w:val="left"/>
        <w:rPr>
          <w:lang w:val="en-US"/>
        </w:rPr>
      </w:pPr>
      <w:r w:rsidRPr="00680C41">
        <w:rPr>
          <w:lang w:val="en-US"/>
        </w:rPr>
        <w:t xml:space="preserve"> </w:t>
      </w:r>
    </w:p>
    <w:p w14:paraId="155DEF84" w14:textId="77777777" w:rsidR="00A42A75" w:rsidRPr="00680C41" w:rsidRDefault="001C6303">
      <w:pPr>
        <w:spacing w:after="0" w:line="259" w:lineRule="auto"/>
        <w:ind w:left="0" w:firstLine="0"/>
        <w:jc w:val="left"/>
        <w:rPr>
          <w:lang w:val="en-US"/>
        </w:rPr>
      </w:pPr>
      <w:r w:rsidRPr="00680C41">
        <w:rPr>
          <w:b/>
          <w:sz w:val="24"/>
          <w:lang w:val="en-US"/>
        </w:rPr>
        <w:t xml:space="preserve"> </w:t>
      </w:r>
      <w:r w:rsidRPr="00680C41">
        <w:rPr>
          <w:b/>
          <w:sz w:val="24"/>
          <w:lang w:val="en-US"/>
        </w:rPr>
        <w:tab/>
        <w:t xml:space="preserve"> </w:t>
      </w:r>
    </w:p>
    <w:p w14:paraId="4FBA5E2A" w14:textId="77777777" w:rsidR="00A42A75" w:rsidRDefault="001C6303">
      <w:pPr>
        <w:spacing w:after="546" w:line="463" w:lineRule="auto"/>
        <w:ind w:left="-5" w:hanging="10"/>
        <w:jc w:val="left"/>
      </w:pPr>
      <w:r>
        <w:rPr>
          <w:sz w:val="16"/>
        </w:rPr>
        <w:t xml:space="preserve">iv </w:t>
      </w:r>
    </w:p>
    <w:p w14:paraId="3BBB487A" w14:textId="77777777" w:rsidR="00A42A75" w:rsidRDefault="001C6303">
      <w:pPr>
        <w:tabs>
          <w:tab w:val="right" w:pos="9025"/>
        </w:tabs>
        <w:spacing w:after="66" w:line="259" w:lineRule="auto"/>
        <w:ind w:left="0" w:firstLine="0"/>
        <w:jc w:val="left"/>
      </w:pPr>
      <w:r>
        <w:rPr>
          <w:b/>
          <w:sz w:val="28"/>
        </w:rPr>
        <w:t xml:space="preserve">Contents </w:t>
      </w:r>
      <w:r>
        <w:rPr>
          <w:b/>
          <w:sz w:val="28"/>
        </w:rPr>
        <w:tab/>
      </w:r>
      <w:r>
        <w:t>Page</w:t>
      </w:r>
      <w:r>
        <w:rPr>
          <w:b/>
          <w:sz w:val="28"/>
        </w:rPr>
        <w:t xml:space="preserve"> </w:t>
      </w:r>
    </w:p>
    <w:sdt>
      <w:sdtPr>
        <w:rPr>
          <w:b w:val="0"/>
        </w:rPr>
        <w:id w:val="539710047"/>
        <w:docPartObj>
          <w:docPartGallery w:val="Table of Contents"/>
        </w:docPartObj>
      </w:sdtPr>
      <w:sdtContent>
        <w:p w14:paraId="1AD83448" w14:textId="77777777" w:rsidR="00A42A75" w:rsidRDefault="001C6303">
          <w:pPr>
            <w:pStyle w:val="Verzeichnis1"/>
            <w:tabs>
              <w:tab w:val="right" w:leader="dot" w:pos="9025"/>
            </w:tabs>
          </w:pPr>
          <w:r>
            <w:fldChar w:fldCharType="begin"/>
          </w:r>
          <w:r>
            <w:instrText xml:space="preserve"> TOC \o "1-3" \h \z \u </w:instrText>
          </w:r>
          <w:r>
            <w:fldChar w:fldCharType="separate"/>
          </w:r>
          <w:hyperlink w:anchor="_Toc29648">
            <w:r>
              <w:t>1</w:t>
            </w:r>
            <w:r>
              <w:rPr>
                <w:rFonts w:ascii="Calibri" w:eastAsia="Calibri" w:hAnsi="Calibri" w:cs="Calibri"/>
                <w:b w:val="0"/>
                <w:sz w:val="24"/>
              </w:rPr>
              <w:t xml:space="preserve"> </w:t>
            </w:r>
            <w:r>
              <w:t>Introduction</w:t>
            </w:r>
            <w:r>
              <w:tab/>
            </w:r>
            <w:r>
              <w:fldChar w:fldCharType="begin"/>
            </w:r>
            <w:r>
              <w:instrText>PAGEREF _Toc29648 \h</w:instrText>
            </w:r>
            <w:r>
              <w:fldChar w:fldCharType="separate"/>
            </w:r>
            <w:r>
              <w:t xml:space="preserve">1 </w:t>
            </w:r>
            <w:r>
              <w:fldChar w:fldCharType="end"/>
            </w:r>
          </w:hyperlink>
        </w:p>
        <w:p w14:paraId="735A7E54" w14:textId="77777777" w:rsidR="00A42A75" w:rsidRDefault="001C6303">
          <w:pPr>
            <w:pStyle w:val="Verzeichnis2"/>
            <w:tabs>
              <w:tab w:val="right" w:leader="dot" w:pos="9025"/>
            </w:tabs>
          </w:pPr>
          <w:hyperlink w:anchor="_Toc29649">
            <w:r>
              <w:t>1.1</w:t>
            </w:r>
            <w:r>
              <w:rPr>
                <w:rFonts w:ascii="Calibri" w:eastAsia="Calibri" w:hAnsi="Calibri" w:cs="Calibri"/>
                <w:sz w:val="24"/>
              </w:rPr>
              <w:t xml:space="preserve"> </w:t>
            </w:r>
            <w:r>
              <w:t>Scope</w:t>
            </w:r>
            <w:r>
              <w:tab/>
            </w:r>
            <w:r>
              <w:fldChar w:fldCharType="begin"/>
            </w:r>
            <w:r>
              <w:instrText>PAGEREF _Toc29649 \h</w:instrText>
            </w:r>
            <w:r>
              <w:fldChar w:fldCharType="separate"/>
            </w:r>
            <w:r>
              <w:t xml:space="preserve">1 </w:t>
            </w:r>
            <w:r>
              <w:fldChar w:fldCharType="end"/>
            </w:r>
          </w:hyperlink>
        </w:p>
        <w:p w14:paraId="71AD43FD" w14:textId="77777777" w:rsidR="00A42A75" w:rsidRDefault="001C6303">
          <w:pPr>
            <w:pStyle w:val="Verzeichnis2"/>
            <w:tabs>
              <w:tab w:val="right" w:leader="dot" w:pos="9025"/>
            </w:tabs>
          </w:pPr>
          <w:hyperlink w:anchor="_Toc29650">
            <w:r>
              <w:t>1.2</w:t>
            </w:r>
            <w:r>
              <w:rPr>
                <w:rFonts w:ascii="Calibri" w:eastAsia="Calibri" w:hAnsi="Calibri" w:cs="Calibri"/>
                <w:sz w:val="24"/>
              </w:rPr>
              <w:t xml:space="preserve">  </w:t>
            </w:r>
            <w:r>
              <w:t>Conformance</w:t>
            </w:r>
            <w:r>
              <w:tab/>
            </w:r>
            <w:r>
              <w:fldChar w:fldCharType="begin"/>
            </w:r>
            <w:r>
              <w:instrText>PAGEREF _Toc29650 \h</w:instrText>
            </w:r>
            <w:r>
              <w:fldChar w:fldCharType="separate"/>
            </w:r>
            <w:r>
              <w:t xml:space="preserve">1 </w:t>
            </w:r>
            <w:r>
              <w:fldChar w:fldCharType="end"/>
            </w:r>
          </w:hyperlink>
        </w:p>
        <w:p w14:paraId="1F163B45" w14:textId="77777777" w:rsidR="00A42A75" w:rsidRDefault="001C6303">
          <w:pPr>
            <w:pStyle w:val="Verzeichnis2"/>
            <w:tabs>
              <w:tab w:val="right" w:leader="dot" w:pos="9025"/>
            </w:tabs>
          </w:pPr>
          <w:hyperlink w:anchor="_Toc29651">
            <w:r>
              <w:t>1.3</w:t>
            </w:r>
            <w:r>
              <w:rPr>
                <w:rFonts w:ascii="Calibri" w:eastAsia="Calibri" w:hAnsi="Calibri" w:cs="Calibri"/>
                <w:sz w:val="24"/>
              </w:rPr>
              <w:t xml:space="preserve"> </w:t>
            </w:r>
            <w:r>
              <w:t>References</w:t>
            </w:r>
            <w:r>
              <w:tab/>
            </w:r>
            <w:r>
              <w:fldChar w:fldCharType="begin"/>
            </w:r>
            <w:r>
              <w:instrText>PAGEREF _Toc29651 \h</w:instrText>
            </w:r>
            <w:r>
              <w:fldChar w:fldCharType="separate"/>
            </w:r>
            <w:r>
              <w:t xml:space="preserve">1 </w:t>
            </w:r>
            <w:r>
              <w:fldChar w:fldCharType="end"/>
            </w:r>
          </w:hyperlink>
        </w:p>
        <w:p w14:paraId="32EC915F" w14:textId="77777777" w:rsidR="00A42A75" w:rsidRDefault="001C6303">
          <w:pPr>
            <w:pStyle w:val="Verzeichnis3"/>
            <w:tabs>
              <w:tab w:val="right" w:leader="dot" w:pos="9025"/>
            </w:tabs>
          </w:pPr>
          <w:hyperlink w:anchor="_Toc29652">
            <w:r>
              <w:t>1.3.1</w:t>
            </w:r>
            <w:r>
              <w:rPr>
                <w:rFonts w:ascii="Calibri" w:eastAsia="Calibri" w:hAnsi="Calibri" w:cs="Calibri"/>
                <w:sz w:val="24"/>
              </w:rPr>
              <w:t xml:space="preserve"> </w:t>
            </w:r>
            <w:r>
              <w:t>Normative references</w:t>
            </w:r>
            <w:r>
              <w:tab/>
            </w:r>
            <w:r>
              <w:fldChar w:fldCharType="begin"/>
            </w:r>
            <w:r>
              <w:instrText>PAGEREF _Toc29652 \h</w:instrText>
            </w:r>
            <w:r>
              <w:fldChar w:fldCharType="separate"/>
            </w:r>
            <w:r>
              <w:t xml:space="preserve">1 </w:t>
            </w:r>
            <w:r>
              <w:fldChar w:fldCharType="end"/>
            </w:r>
          </w:hyperlink>
        </w:p>
        <w:p w14:paraId="3891B20B" w14:textId="77777777" w:rsidR="00A42A75" w:rsidRDefault="001C6303">
          <w:pPr>
            <w:pStyle w:val="Verzeichnis3"/>
            <w:tabs>
              <w:tab w:val="right" w:leader="dot" w:pos="9025"/>
            </w:tabs>
          </w:pPr>
          <w:hyperlink w:anchor="_Toc29653">
            <w:r>
              <w:t>1.3.2</w:t>
            </w:r>
            <w:r>
              <w:rPr>
                <w:rFonts w:ascii="Calibri" w:eastAsia="Calibri" w:hAnsi="Calibri" w:cs="Calibri"/>
                <w:sz w:val="24"/>
              </w:rPr>
              <w:t xml:space="preserve">  </w:t>
            </w:r>
            <w:r>
              <w:t>Informative references</w:t>
            </w:r>
            <w:r>
              <w:tab/>
            </w:r>
            <w:r>
              <w:fldChar w:fldCharType="begin"/>
            </w:r>
            <w:r>
              <w:instrText>PAGEREF _Toc29653 \h</w:instrText>
            </w:r>
            <w:r>
              <w:fldChar w:fldCharType="separate"/>
            </w:r>
            <w:r>
              <w:t xml:space="preserve">1 </w:t>
            </w:r>
            <w:r>
              <w:fldChar w:fldCharType="end"/>
            </w:r>
          </w:hyperlink>
        </w:p>
        <w:p w14:paraId="4868233E" w14:textId="77777777" w:rsidR="00A42A75" w:rsidRDefault="001C6303">
          <w:pPr>
            <w:pStyle w:val="Verzeichnis2"/>
            <w:tabs>
              <w:tab w:val="right" w:leader="dot" w:pos="9025"/>
            </w:tabs>
          </w:pPr>
          <w:hyperlink w:anchor="_Toc29654">
            <w:r>
              <w:t>1.4</w:t>
            </w:r>
            <w:r>
              <w:rPr>
                <w:rFonts w:ascii="Calibri" w:eastAsia="Calibri" w:hAnsi="Calibri" w:cs="Calibri"/>
                <w:sz w:val="24"/>
              </w:rPr>
              <w:t xml:space="preserve"> </w:t>
            </w:r>
            <w:r>
              <w:t>Terms, definitions and abbreviations</w:t>
            </w:r>
            <w:r>
              <w:tab/>
            </w:r>
            <w:r>
              <w:fldChar w:fldCharType="begin"/>
            </w:r>
            <w:r>
              <w:instrText>PAGEREF _Toc29654 \h</w:instrText>
            </w:r>
            <w:r>
              <w:fldChar w:fldCharType="separate"/>
            </w:r>
            <w:r>
              <w:t xml:space="preserve">2 </w:t>
            </w:r>
            <w:r>
              <w:fldChar w:fldCharType="end"/>
            </w:r>
          </w:hyperlink>
        </w:p>
        <w:p w14:paraId="5E1CD3CB" w14:textId="77777777" w:rsidR="00A42A75" w:rsidRDefault="001C6303">
          <w:pPr>
            <w:pStyle w:val="Verzeichnis3"/>
            <w:tabs>
              <w:tab w:val="right" w:leader="dot" w:pos="9025"/>
            </w:tabs>
          </w:pPr>
          <w:hyperlink w:anchor="_Toc29655">
            <w:r>
              <w:t>1.4.1</w:t>
            </w:r>
            <w:r>
              <w:rPr>
                <w:rFonts w:ascii="Calibri" w:eastAsia="Calibri" w:hAnsi="Calibri" w:cs="Calibri"/>
                <w:sz w:val="24"/>
              </w:rPr>
              <w:t xml:space="preserve"> </w:t>
            </w:r>
            <w:r>
              <w:t>Terms and definitions</w:t>
            </w:r>
            <w:r>
              <w:tab/>
            </w:r>
            <w:r>
              <w:fldChar w:fldCharType="begin"/>
            </w:r>
            <w:r>
              <w:instrText>PAGEREF _Toc29655 \h</w:instrText>
            </w:r>
            <w:r>
              <w:fldChar w:fldCharType="separate"/>
            </w:r>
            <w:r>
              <w:t xml:space="preserve">2 </w:t>
            </w:r>
            <w:r>
              <w:fldChar w:fldCharType="end"/>
            </w:r>
          </w:hyperlink>
        </w:p>
        <w:p w14:paraId="12F5FD86" w14:textId="77777777" w:rsidR="00A42A75" w:rsidRDefault="001C6303">
          <w:pPr>
            <w:pStyle w:val="Verzeichnis3"/>
            <w:tabs>
              <w:tab w:val="right" w:leader="dot" w:pos="9025"/>
            </w:tabs>
          </w:pPr>
          <w:hyperlink w:anchor="_Toc29656">
            <w:r>
              <w:t>1.4.2</w:t>
            </w:r>
            <w:r>
              <w:rPr>
                <w:rFonts w:ascii="Calibri" w:eastAsia="Calibri" w:hAnsi="Calibri" w:cs="Calibri"/>
                <w:sz w:val="24"/>
              </w:rPr>
              <w:t xml:space="preserve">  </w:t>
            </w:r>
            <w:r>
              <w:t>Abbreviations</w:t>
            </w:r>
            <w:r>
              <w:tab/>
            </w:r>
            <w:r>
              <w:fldChar w:fldCharType="begin"/>
            </w:r>
            <w:r>
              <w:instrText>PAGEREF _Toc29656 \h</w:instrText>
            </w:r>
            <w:r>
              <w:fldChar w:fldCharType="separate"/>
            </w:r>
            <w:r>
              <w:t xml:space="preserve">3 </w:t>
            </w:r>
            <w:r>
              <w:fldChar w:fldCharType="end"/>
            </w:r>
          </w:hyperlink>
        </w:p>
        <w:p w14:paraId="020BAAF1" w14:textId="77777777" w:rsidR="00A42A75" w:rsidRDefault="001C6303">
          <w:pPr>
            <w:pStyle w:val="Verzeichnis3"/>
            <w:tabs>
              <w:tab w:val="right" w:leader="dot" w:pos="9025"/>
            </w:tabs>
          </w:pPr>
          <w:hyperlink w:anchor="_Toc29657">
            <w:r>
              <w:t>1.4.3</w:t>
            </w:r>
            <w:r>
              <w:rPr>
                <w:rFonts w:ascii="Calibri" w:eastAsia="Calibri" w:hAnsi="Calibri" w:cs="Calibri"/>
                <w:sz w:val="24"/>
              </w:rPr>
              <w:t xml:space="preserve">  </w:t>
            </w:r>
            <w:r>
              <w:t>Symbols</w:t>
            </w:r>
            <w:r>
              <w:tab/>
            </w:r>
            <w:r>
              <w:fldChar w:fldCharType="begin"/>
            </w:r>
            <w:r>
              <w:instrText>PAGEREF _Toc29657 \h</w:instrText>
            </w:r>
            <w:r>
              <w:fldChar w:fldCharType="separate"/>
            </w:r>
            <w:r>
              <w:t xml:space="preserve">3 </w:t>
            </w:r>
            <w:r>
              <w:fldChar w:fldCharType="end"/>
            </w:r>
          </w:hyperlink>
        </w:p>
        <w:p w14:paraId="14A987F1" w14:textId="77777777" w:rsidR="00A42A75" w:rsidRDefault="001C6303">
          <w:pPr>
            <w:pStyle w:val="Verzeichnis2"/>
            <w:tabs>
              <w:tab w:val="right" w:leader="dot" w:pos="9025"/>
            </w:tabs>
          </w:pPr>
          <w:hyperlink w:anchor="_Toc29658">
            <w:r>
              <w:t>1.5</w:t>
            </w:r>
            <w:r>
              <w:rPr>
                <w:rFonts w:ascii="Calibri" w:eastAsia="Calibri" w:hAnsi="Calibri" w:cs="Calibri"/>
                <w:sz w:val="24"/>
              </w:rPr>
              <w:t xml:space="preserve">  </w:t>
            </w:r>
            <w:r>
              <w:t>Use of language</w:t>
            </w:r>
            <w:r>
              <w:tab/>
            </w:r>
            <w:r>
              <w:fldChar w:fldCharType="begin"/>
            </w:r>
            <w:r>
              <w:instrText>PAGEREF _Toc29658 \h</w:instrText>
            </w:r>
            <w:r>
              <w:fldChar w:fldCharType="separate"/>
            </w:r>
            <w:r>
              <w:t xml:space="preserve">3 </w:t>
            </w:r>
            <w:r>
              <w:fldChar w:fldCharType="end"/>
            </w:r>
          </w:hyperlink>
        </w:p>
        <w:p w14:paraId="46D0D85B" w14:textId="77777777" w:rsidR="00A42A75" w:rsidRDefault="001C6303">
          <w:pPr>
            <w:pStyle w:val="Verzeichnis2"/>
            <w:tabs>
              <w:tab w:val="right" w:leader="dot" w:pos="9025"/>
            </w:tabs>
          </w:pPr>
          <w:hyperlink w:anchor="_Toc29659">
            <w:r>
              <w:t>1.6</w:t>
            </w:r>
            <w:r>
              <w:rPr>
                <w:rFonts w:ascii="Calibri" w:eastAsia="Calibri" w:hAnsi="Calibri" w:cs="Calibri"/>
                <w:sz w:val="24"/>
              </w:rPr>
              <w:t xml:space="preserve">  </w:t>
            </w:r>
            <w:r>
              <w:t>General description</w:t>
            </w:r>
            <w:r>
              <w:tab/>
            </w:r>
            <w:r>
              <w:fldChar w:fldCharType="begin"/>
            </w:r>
            <w:r>
              <w:instrText>PAGEREF _Toc29659 \h</w:instrText>
            </w:r>
            <w:r>
              <w:fldChar w:fldCharType="separate"/>
            </w:r>
            <w:r>
              <w:t xml:space="preserve">4 </w:t>
            </w:r>
            <w:r>
              <w:fldChar w:fldCharType="end"/>
            </w:r>
          </w:hyperlink>
        </w:p>
        <w:p w14:paraId="5509078E" w14:textId="77777777" w:rsidR="00A42A75" w:rsidRDefault="001C6303">
          <w:pPr>
            <w:pStyle w:val="Verzeichnis2"/>
            <w:tabs>
              <w:tab w:val="right" w:leader="dot" w:pos="9025"/>
            </w:tabs>
          </w:pPr>
          <w:hyperlink w:anchor="_Toc29660">
            <w:r>
              <w:t>1.7</w:t>
            </w:r>
            <w:r>
              <w:rPr>
                <w:rFonts w:ascii="Calibri" w:eastAsia="Calibri" w:hAnsi="Calibri" w:cs="Calibri"/>
                <w:sz w:val="24"/>
              </w:rPr>
              <w:t xml:space="preserve"> </w:t>
            </w:r>
            <w:r>
              <w:t>Specification metadata and maintenance</w:t>
            </w:r>
            <w:r>
              <w:tab/>
            </w:r>
            <w:r>
              <w:fldChar w:fldCharType="begin"/>
            </w:r>
            <w:r>
              <w:instrText>PAGEREF _Toc29660 \h</w:instrText>
            </w:r>
            <w:r>
              <w:fldChar w:fldCharType="separate"/>
            </w:r>
            <w:r>
              <w:t xml:space="preserve">4 </w:t>
            </w:r>
            <w:r>
              <w:fldChar w:fldCharType="end"/>
            </w:r>
          </w:hyperlink>
        </w:p>
        <w:p w14:paraId="5673AD06" w14:textId="77777777" w:rsidR="00A42A75" w:rsidRDefault="001C6303">
          <w:pPr>
            <w:pStyle w:val="Verzeichnis3"/>
            <w:tabs>
              <w:tab w:val="right" w:leader="dot" w:pos="9025"/>
            </w:tabs>
          </w:pPr>
          <w:hyperlink w:anchor="_Toc29661">
            <w:r>
              <w:t>1.7.1</w:t>
            </w:r>
            <w:r>
              <w:rPr>
                <w:rFonts w:ascii="Calibri" w:eastAsia="Calibri" w:hAnsi="Calibri" w:cs="Calibri"/>
                <w:sz w:val="24"/>
              </w:rPr>
              <w:t xml:space="preserve"> </w:t>
            </w:r>
            <w:r>
              <w:t>Specification metadata</w:t>
            </w:r>
            <w:r>
              <w:tab/>
            </w:r>
            <w:r>
              <w:fldChar w:fldCharType="begin"/>
            </w:r>
            <w:r>
              <w:instrText>PAGEREF _Toc29661 \h</w:instrText>
            </w:r>
            <w:r>
              <w:fldChar w:fldCharType="separate"/>
            </w:r>
            <w:r>
              <w:t xml:space="preserve">4 </w:t>
            </w:r>
            <w:r>
              <w:fldChar w:fldCharType="end"/>
            </w:r>
          </w:hyperlink>
        </w:p>
        <w:p w14:paraId="2EC1A23C" w14:textId="77777777" w:rsidR="00A42A75" w:rsidRDefault="001C6303">
          <w:pPr>
            <w:pStyle w:val="Verzeichnis3"/>
            <w:tabs>
              <w:tab w:val="right" w:leader="dot" w:pos="9025"/>
            </w:tabs>
          </w:pPr>
          <w:hyperlink w:anchor="_Toc29662">
            <w:r>
              <w:t>1.7.2</w:t>
            </w:r>
            <w:r>
              <w:rPr>
                <w:rFonts w:ascii="Calibri" w:eastAsia="Calibri" w:hAnsi="Calibri" w:cs="Calibri"/>
                <w:sz w:val="24"/>
              </w:rPr>
              <w:t xml:space="preserve">  </w:t>
            </w:r>
            <w:r>
              <w:t>Specification maintenance</w:t>
            </w:r>
            <w:r>
              <w:tab/>
            </w:r>
            <w:r>
              <w:fldChar w:fldCharType="begin"/>
            </w:r>
            <w:r>
              <w:instrText>PAGEREF _Toc29662 \h</w:instrText>
            </w:r>
            <w:r>
              <w:fldChar w:fldCharType="separate"/>
            </w:r>
            <w:r>
              <w:t xml:space="preserve">4 </w:t>
            </w:r>
            <w:r>
              <w:fldChar w:fldCharType="end"/>
            </w:r>
          </w:hyperlink>
        </w:p>
        <w:p w14:paraId="5579B695" w14:textId="77777777" w:rsidR="00A42A75" w:rsidRDefault="001C6303">
          <w:pPr>
            <w:pStyle w:val="Verzeichnis1"/>
            <w:tabs>
              <w:tab w:val="right" w:leader="dot" w:pos="9025"/>
            </w:tabs>
          </w:pPr>
          <w:hyperlink w:anchor="_Toc29663">
            <w:r>
              <w:t>2</w:t>
            </w:r>
            <w:r>
              <w:rPr>
                <w:rFonts w:ascii="Calibri" w:eastAsia="Calibri" w:hAnsi="Calibri" w:cs="Calibri"/>
                <w:b w:val="0"/>
                <w:sz w:val="24"/>
              </w:rPr>
              <w:t xml:space="preserve"> </w:t>
            </w:r>
            <w:r>
              <w:t>Check Structure</w:t>
            </w:r>
            <w:r>
              <w:tab/>
            </w:r>
            <w:r>
              <w:fldChar w:fldCharType="begin"/>
            </w:r>
            <w:r>
              <w:instrText>PAGEREF _Toc29663 \h</w:instrText>
            </w:r>
            <w:r>
              <w:fldChar w:fldCharType="separate"/>
            </w:r>
            <w:r>
              <w:t xml:space="preserve">5 </w:t>
            </w:r>
            <w:r>
              <w:fldChar w:fldCharType="end"/>
            </w:r>
          </w:hyperlink>
        </w:p>
        <w:p w14:paraId="395E435A" w14:textId="77777777" w:rsidR="00A42A75" w:rsidRDefault="001C6303">
          <w:pPr>
            <w:pStyle w:val="Verzeichnis1"/>
            <w:tabs>
              <w:tab w:val="right" w:leader="dot" w:pos="9025"/>
            </w:tabs>
          </w:pPr>
          <w:hyperlink w:anchor="_Toc29664">
            <w:r>
              <w:t>3</w:t>
            </w:r>
            <w:r>
              <w:rPr>
                <w:rFonts w:ascii="Calibri" w:eastAsia="Calibri" w:hAnsi="Calibri" w:cs="Calibri"/>
                <w:b w:val="0"/>
                <w:sz w:val="24"/>
              </w:rPr>
              <w:t xml:space="preserve"> </w:t>
            </w:r>
            <w:r>
              <w:t>Check Syntax</w:t>
            </w:r>
            <w:r>
              <w:tab/>
            </w:r>
            <w:r>
              <w:fldChar w:fldCharType="begin"/>
            </w:r>
            <w:r>
              <w:instrText>PAGEREF _Toc29664 \h</w:instrText>
            </w:r>
            <w:r>
              <w:fldChar w:fldCharType="separate"/>
            </w:r>
            <w:r>
              <w:t xml:space="preserve">6 </w:t>
            </w:r>
            <w:r>
              <w:fldChar w:fldCharType="end"/>
            </w:r>
          </w:hyperlink>
        </w:p>
        <w:p w14:paraId="704AA9A3" w14:textId="77777777" w:rsidR="00A42A75" w:rsidRDefault="001C6303">
          <w:pPr>
            <w:pStyle w:val="Verzeichnis1"/>
            <w:tabs>
              <w:tab w:val="right" w:leader="dot" w:pos="9025"/>
            </w:tabs>
          </w:pPr>
          <w:hyperlink w:anchor="_Toc29665">
            <w:r>
              <w:t>4</w:t>
            </w:r>
            <w:r>
              <w:rPr>
                <w:rFonts w:ascii="Calibri" w:eastAsia="Calibri" w:hAnsi="Calibri" w:cs="Calibri"/>
                <w:b w:val="0"/>
                <w:sz w:val="24"/>
              </w:rPr>
              <w:t xml:space="preserve"> </w:t>
            </w:r>
            <w:r>
              <w:t>Organisation</w:t>
            </w:r>
            <w:r>
              <w:tab/>
            </w:r>
            <w:r>
              <w:fldChar w:fldCharType="begin"/>
            </w:r>
            <w:r>
              <w:instrText>PAGEREF _Toc29665 \h</w:instrText>
            </w:r>
            <w:r>
              <w:fldChar w:fldCharType="separate"/>
            </w:r>
            <w:r>
              <w:t xml:space="preserve">6 </w:t>
            </w:r>
            <w:r>
              <w:fldChar w:fldCharType="end"/>
            </w:r>
          </w:hyperlink>
        </w:p>
        <w:p w14:paraId="7B5AB92A" w14:textId="77777777" w:rsidR="00A42A75" w:rsidRDefault="001C6303">
          <w:pPr>
            <w:pStyle w:val="Verzeichnis1"/>
            <w:tabs>
              <w:tab w:val="right" w:leader="dot" w:pos="9025"/>
            </w:tabs>
          </w:pPr>
          <w:hyperlink w:anchor="_Toc29666">
            <w:r>
              <w:t>5</w:t>
            </w:r>
            <w:r>
              <w:rPr>
                <w:rFonts w:ascii="Calibri" w:eastAsia="Calibri" w:hAnsi="Calibri" w:cs="Calibri"/>
                <w:b w:val="0"/>
                <w:sz w:val="24"/>
              </w:rPr>
              <w:t xml:space="preserve"> </w:t>
            </w:r>
            <w:r>
              <w:t>Other Applicable Checks</w:t>
            </w:r>
            <w:r>
              <w:tab/>
            </w:r>
            <w:r>
              <w:fldChar w:fldCharType="begin"/>
            </w:r>
            <w:r>
              <w:instrText>PAGEREF _Toc29666 \h</w:instrText>
            </w:r>
            <w:r>
              <w:fldChar w:fldCharType="separate"/>
            </w:r>
            <w:r>
              <w:t xml:space="preserve">6 </w:t>
            </w:r>
            <w:r>
              <w:fldChar w:fldCharType="end"/>
            </w:r>
          </w:hyperlink>
        </w:p>
        <w:p w14:paraId="627E7046" w14:textId="77777777" w:rsidR="00A42A75" w:rsidRDefault="001C6303">
          <w:pPr>
            <w:pStyle w:val="Verzeichnis2"/>
            <w:tabs>
              <w:tab w:val="right" w:leader="dot" w:pos="9025"/>
            </w:tabs>
          </w:pPr>
          <w:hyperlink w:anchor="_Toc29667">
            <w:r>
              <w:t>5.1</w:t>
            </w:r>
            <w:r>
              <w:rPr>
                <w:rFonts w:ascii="Calibri" w:eastAsia="Calibri" w:hAnsi="Calibri" w:cs="Calibri"/>
                <w:sz w:val="24"/>
              </w:rPr>
              <w:t xml:space="preserve"> </w:t>
            </w:r>
            <w:r>
              <w:t>Generic S-100 checks</w:t>
            </w:r>
            <w:r>
              <w:tab/>
            </w:r>
            <w:r>
              <w:fldChar w:fldCharType="begin"/>
            </w:r>
            <w:r>
              <w:instrText>PAGEREF _Toc29667 \h</w:instrText>
            </w:r>
            <w:r>
              <w:fldChar w:fldCharType="separate"/>
            </w:r>
            <w:r>
              <w:t xml:space="preserve">6 </w:t>
            </w:r>
            <w:r>
              <w:fldChar w:fldCharType="end"/>
            </w:r>
          </w:hyperlink>
        </w:p>
        <w:p w14:paraId="27A61C8D" w14:textId="77777777" w:rsidR="00A42A75" w:rsidRDefault="001C6303">
          <w:pPr>
            <w:pStyle w:val="Verzeichnis2"/>
            <w:tabs>
              <w:tab w:val="right" w:leader="dot" w:pos="9025"/>
            </w:tabs>
          </w:pPr>
          <w:hyperlink w:anchor="_Toc29668">
            <w:r>
              <w:t>5.2</w:t>
            </w:r>
            <w:r>
              <w:rPr>
                <w:rFonts w:ascii="Calibri" w:eastAsia="Calibri" w:hAnsi="Calibri" w:cs="Calibri"/>
                <w:sz w:val="24"/>
              </w:rPr>
              <w:t xml:space="preserve">  </w:t>
            </w:r>
            <w:r>
              <w:t>Interoperability checks</w:t>
            </w:r>
            <w:r>
              <w:tab/>
            </w:r>
            <w:r>
              <w:fldChar w:fldCharType="begin"/>
            </w:r>
            <w:r>
              <w:instrText>PAGEREF _Toc29668 \h</w:instrText>
            </w:r>
            <w:r>
              <w:fldChar w:fldCharType="separate"/>
            </w:r>
            <w:r>
              <w:t xml:space="preserve">8 </w:t>
            </w:r>
            <w:r>
              <w:fldChar w:fldCharType="end"/>
            </w:r>
          </w:hyperlink>
        </w:p>
        <w:p w14:paraId="2AA20F03" w14:textId="77777777" w:rsidR="00A42A75" w:rsidRDefault="001C6303">
          <w:pPr>
            <w:pStyle w:val="Verzeichnis1"/>
            <w:tabs>
              <w:tab w:val="right" w:leader="dot" w:pos="9025"/>
            </w:tabs>
          </w:pPr>
          <w:hyperlink w:anchor="_Toc29669">
            <w:r>
              <w:t>6</w:t>
            </w:r>
            <w:r>
              <w:rPr>
                <w:rFonts w:ascii="Calibri" w:eastAsia="Calibri" w:hAnsi="Calibri" w:cs="Calibri"/>
                <w:b w:val="0"/>
                <w:sz w:val="24"/>
              </w:rPr>
              <w:t xml:space="preserve">  </w:t>
            </w:r>
            <w:r>
              <w:t>Check Application Sequence</w:t>
            </w:r>
            <w:r>
              <w:tab/>
            </w:r>
            <w:r>
              <w:fldChar w:fldCharType="begin"/>
            </w:r>
            <w:r>
              <w:instrText>PAGEREF _Toc29669 \h</w:instrText>
            </w:r>
            <w:r>
              <w:fldChar w:fldCharType="separate"/>
            </w:r>
            <w:r>
              <w:t xml:space="preserve">8 </w:t>
            </w:r>
            <w:r>
              <w:fldChar w:fldCharType="end"/>
            </w:r>
          </w:hyperlink>
        </w:p>
        <w:p w14:paraId="2626AC00" w14:textId="77777777" w:rsidR="00A42A75" w:rsidRDefault="001C6303">
          <w:pPr>
            <w:pStyle w:val="Verzeichnis1"/>
            <w:tabs>
              <w:tab w:val="right" w:leader="dot" w:pos="9025"/>
            </w:tabs>
          </w:pPr>
          <w:hyperlink w:anchor="_Toc29670">
            <w:r>
              <w:t>7</w:t>
            </w:r>
            <w:r>
              <w:rPr>
                <w:rFonts w:ascii="Calibri" w:eastAsia="Calibri" w:hAnsi="Calibri" w:cs="Calibri"/>
                <w:b w:val="0"/>
                <w:sz w:val="24"/>
              </w:rPr>
              <w:t xml:space="preserve">  </w:t>
            </w:r>
            <w:r>
              <w:t>Check Classification</w:t>
            </w:r>
            <w:r>
              <w:tab/>
            </w:r>
            <w:r>
              <w:fldChar w:fldCharType="begin"/>
            </w:r>
            <w:r>
              <w:instrText>PAGEREF _Toc29670 \h</w:instrText>
            </w:r>
            <w:r>
              <w:fldChar w:fldCharType="separate"/>
            </w:r>
            <w:r>
              <w:t xml:space="preserve">8 </w:t>
            </w:r>
            <w:r>
              <w:fldChar w:fldCharType="end"/>
            </w:r>
          </w:hyperlink>
        </w:p>
        <w:p w14:paraId="34A14189" w14:textId="77777777" w:rsidR="00A42A75" w:rsidRDefault="001C6303">
          <w:pPr>
            <w:pStyle w:val="Verzeichnis1"/>
            <w:tabs>
              <w:tab w:val="right" w:leader="dot" w:pos="9025"/>
            </w:tabs>
          </w:pPr>
          <w:hyperlink w:anchor="_Toc29671">
            <w:r>
              <w:t>8</w:t>
            </w:r>
            <w:r>
              <w:rPr>
                <w:rFonts w:ascii="Calibri" w:eastAsia="Calibri" w:hAnsi="Calibri" w:cs="Calibri"/>
                <w:b w:val="0"/>
                <w:sz w:val="24"/>
              </w:rPr>
              <w:t xml:space="preserve">  </w:t>
            </w:r>
            <w:r>
              <w:t>Geometry and Spatial Operators</w:t>
            </w:r>
            <w:r>
              <w:tab/>
            </w:r>
            <w:r>
              <w:fldChar w:fldCharType="begin"/>
            </w:r>
            <w:r>
              <w:instrText>PAGEREF _Toc29671 \h</w:instrText>
            </w:r>
            <w:r>
              <w:fldChar w:fldCharType="separate"/>
            </w:r>
            <w:r>
              <w:t xml:space="preserve">9 </w:t>
            </w:r>
            <w:r>
              <w:fldChar w:fldCharType="end"/>
            </w:r>
          </w:hyperlink>
        </w:p>
        <w:p w14:paraId="295BEDD4" w14:textId="77777777" w:rsidR="00A42A75" w:rsidRDefault="001C6303">
          <w:pPr>
            <w:pStyle w:val="Verzeichnis1"/>
            <w:tabs>
              <w:tab w:val="right" w:leader="dot" w:pos="9025"/>
            </w:tabs>
          </w:pPr>
          <w:hyperlink w:anchor="_Toc29672">
            <w:r>
              <w:t>9</w:t>
            </w:r>
            <w:r>
              <w:rPr>
                <w:rFonts w:ascii="Calibri" w:eastAsia="Calibri" w:hAnsi="Calibri" w:cs="Calibri"/>
                <w:b w:val="0"/>
                <w:sz w:val="24"/>
              </w:rPr>
              <w:t xml:space="preserve">  </w:t>
            </w:r>
            <w:r>
              <w:t>Other Components of this Specification</w:t>
            </w:r>
            <w:r>
              <w:tab/>
            </w:r>
            <w:r>
              <w:fldChar w:fldCharType="begin"/>
            </w:r>
            <w:r>
              <w:instrText>PAGEREF _Toc29672 \h</w:instrText>
            </w:r>
            <w:r>
              <w:fldChar w:fldCharType="separate"/>
            </w:r>
            <w:r>
              <w:t xml:space="preserve">9 </w:t>
            </w:r>
            <w:r>
              <w:fldChar w:fldCharType="end"/>
            </w:r>
          </w:hyperlink>
        </w:p>
        <w:p w14:paraId="46BF9550" w14:textId="77777777" w:rsidR="00A42A75" w:rsidRDefault="001C6303">
          <w:r>
            <w:fldChar w:fldCharType="end"/>
          </w:r>
        </w:p>
      </w:sdtContent>
    </w:sdt>
    <w:p w14:paraId="3ECFF9DA" w14:textId="77777777" w:rsidR="00A42A75" w:rsidRDefault="001C6303">
      <w:pPr>
        <w:spacing w:after="242" w:line="259" w:lineRule="auto"/>
        <w:ind w:left="0" w:firstLine="0"/>
        <w:jc w:val="left"/>
      </w:pPr>
      <w:r>
        <w:t xml:space="preserve"> </w:t>
      </w:r>
    </w:p>
    <w:p w14:paraId="4BB0E73A" w14:textId="77777777" w:rsidR="00A42A75" w:rsidRDefault="001C6303">
      <w:pPr>
        <w:spacing w:after="0" w:line="259" w:lineRule="auto"/>
        <w:ind w:left="0" w:firstLine="0"/>
        <w:jc w:val="left"/>
      </w:pPr>
      <w:r>
        <w:rPr>
          <w:sz w:val="22"/>
        </w:rPr>
        <w:t xml:space="preserve"> </w:t>
      </w:r>
    </w:p>
    <w:p w14:paraId="5CA37D67" w14:textId="77777777" w:rsidR="00A42A75" w:rsidRDefault="00A42A75">
      <w:pPr>
        <w:sectPr w:rsidR="00A42A75">
          <w:headerReference w:type="even" r:id="rId21"/>
          <w:headerReference w:type="default" r:id="rId22"/>
          <w:footerReference w:type="even" r:id="rId23"/>
          <w:footerReference w:type="default" r:id="rId24"/>
          <w:headerReference w:type="first" r:id="rId25"/>
          <w:footerReference w:type="first" r:id="rId26"/>
          <w:pgSz w:w="11906" w:h="16838"/>
          <w:pgMar w:top="742" w:right="1442" w:bottom="1319" w:left="1440" w:header="720" w:footer="720" w:gutter="0"/>
          <w:cols w:space="720"/>
          <w:titlePg/>
        </w:sectPr>
      </w:pPr>
    </w:p>
    <w:p w14:paraId="070EB063" w14:textId="77777777" w:rsidR="00A42A75" w:rsidRPr="00680C41" w:rsidRDefault="001C6303">
      <w:pPr>
        <w:pStyle w:val="berschrift1"/>
        <w:tabs>
          <w:tab w:val="center" w:pos="1260"/>
        </w:tabs>
        <w:spacing w:after="146"/>
        <w:ind w:left="-14" w:firstLine="0"/>
        <w:rPr>
          <w:lang w:val="en-US"/>
        </w:rPr>
      </w:pPr>
      <w:bookmarkStart w:id="51" w:name="_Toc29648"/>
      <w:r w:rsidRPr="00680C41">
        <w:rPr>
          <w:lang w:val="en-US"/>
        </w:rPr>
        <w:lastRenderedPageBreak/>
        <w:t xml:space="preserve">1 </w:t>
      </w:r>
      <w:r w:rsidRPr="00680C41">
        <w:rPr>
          <w:lang w:val="en-US"/>
        </w:rPr>
        <w:tab/>
        <w:t xml:space="preserve">Introduction </w:t>
      </w:r>
      <w:bookmarkEnd w:id="51"/>
    </w:p>
    <w:p w14:paraId="599182E1" w14:textId="77777777" w:rsidR="00A42A75" w:rsidRPr="00680C41" w:rsidRDefault="001C6303">
      <w:pPr>
        <w:spacing w:after="113"/>
        <w:ind w:left="-5" w:right="6"/>
        <w:rPr>
          <w:lang w:val="en-US"/>
        </w:rPr>
      </w:pPr>
      <w:r w:rsidRPr="00680C41">
        <w:rPr>
          <w:lang w:val="en-US"/>
        </w:rPr>
        <w:t>This document specifies a set of checks that producers of S-</w:t>
      </w:r>
      <w:del w:id="52" w:author="Birklhuber Bernd" w:date="2025-06-16T15:04:00Z">
        <w:r w:rsidRPr="00680C41" w:rsidDel="001C6303">
          <w:rPr>
            <w:lang w:val="en-US"/>
          </w:rPr>
          <w:delText>1</w:delText>
        </w:r>
      </w:del>
      <w:ins w:id="53" w:author="Birklhuber Bernd" w:date="2025-06-16T15:04:00Z">
        <w:r>
          <w:rPr>
            <w:lang w:val="en-US"/>
          </w:rPr>
          <w:t>4</w:t>
        </w:r>
      </w:ins>
      <w:r w:rsidRPr="00680C41">
        <w:rPr>
          <w:lang w:val="en-US"/>
        </w:rPr>
        <w:t xml:space="preserve">01 </w:t>
      </w:r>
      <w:ins w:id="54" w:author="Birklhuber Bernd" w:date="2025-06-16T15:04:00Z">
        <w:r>
          <w:rPr>
            <w:lang w:val="en-US"/>
          </w:rPr>
          <w:t xml:space="preserve">Inland </w:t>
        </w:r>
      </w:ins>
      <w:r w:rsidRPr="00680C41">
        <w:rPr>
          <w:lang w:val="en-US"/>
        </w:rPr>
        <w:t>Electronic Navigational Chart (</w:t>
      </w:r>
      <w:ins w:id="55" w:author="Birklhuber Bernd" w:date="2025-06-16T15:04:00Z">
        <w:r>
          <w:rPr>
            <w:lang w:val="en-US"/>
          </w:rPr>
          <w:t>I</w:t>
        </w:r>
      </w:ins>
      <w:r w:rsidRPr="00680C41">
        <w:rPr>
          <w:lang w:val="en-US"/>
        </w:rPr>
        <w:t>ENC) validation tools must implement in their validation software. Validation software is used to ensure that S-</w:t>
      </w:r>
      <w:del w:id="56" w:author="Birklhuber Bernd" w:date="2025-06-16T15:05:00Z">
        <w:r w:rsidRPr="00680C41" w:rsidDel="001C6303">
          <w:rPr>
            <w:lang w:val="en-US"/>
          </w:rPr>
          <w:delText>1</w:delText>
        </w:r>
      </w:del>
      <w:ins w:id="57" w:author="Birklhuber Bernd" w:date="2025-06-16T15:05:00Z">
        <w:r>
          <w:rPr>
            <w:lang w:val="en-US"/>
          </w:rPr>
          <w:t>4</w:t>
        </w:r>
      </w:ins>
      <w:r w:rsidRPr="00680C41">
        <w:rPr>
          <w:lang w:val="en-US"/>
        </w:rPr>
        <w:t xml:space="preserve">01 </w:t>
      </w:r>
      <w:ins w:id="58" w:author="Birklhuber Bernd" w:date="2025-06-16T15:05:00Z">
        <w:r>
          <w:rPr>
            <w:lang w:val="en-US"/>
          </w:rPr>
          <w:t>I</w:t>
        </w:r>
      </w:ins>
      <w:r w:rsidRPr="00680C41">
        <w:rPr>
          <w:lang w:val="en-US"/>
        </w:rPr>
        <w:t>ENC data are compliant with the S-</w:t>
      </w:r>
      <w:del w:id="59" w:author="Birklhuber Bernd" w:date="2025-06-16T15:05:00Z">
        <w:r w:rsidRPr="00680C41" w:rsidDel="001C6303">
          <w:rPr>
            <w:lang w:val="en-US"/>
          </w:rPr>
          <w:delText>1</w:delText>
        </w:r>
      </w:del>
      <w:ins w:id="60" w:author="Birklhuber Bernd" w:date="2025-06-16T15:05:00Z">
        <w:r>
          <w:rPr>
            <w:lang w:val="en-US"/>
          </w:rPr>
          <w:t>4</w:t>
        </w:r>
      </w:ins>
      <w:r w:rsidRPr="00680C41">
        <w:rPr>
          <w:lang w:val="en-US"/>
        </w:rPr>
        <w:t xml:space="preserve">01 Product Specification. These validation checks are partly derived from the </w:t>
      </w:r>
      <w:ins w:id="61" w:author="Birklhuber Bernd" w:date="2025-06-16T15:06:00Z">
        <w:r>
          <w:rPr>
            <w:lang w:val="en-US"/>
          </w:rPr>
          <w:t>Recommended V</w:t>
        </w:r>
      </w:ins>
      <w:del w:id="62" w:author="Birklhuber Bernd" w:date="2025-06-16T15:06:00Z">
        <w:r w:rsidRPr="00680C41" w:rsidDel="001C6303">
          <w:rPr>
            <w:lang w:val="en-US"/>
          </w:rPr>
          <w:delText>v</w:delText>
        </w:r>
      </w:del>
      <w:r w:rsidRPr="00680C41">
        <w:rPr>
          <w:lang w:val="en-US"/>
        </w:rPr>
        <w:t xml:space="preserve">alidation </w:t>
      </w:r>
      <w:del w:id="63" w:author="Birklhuber Bernd" w:date="2025-06-16T15:06:00Z">
        <w:r w:rsidRPr="00680C41" w:rsidDel="001C6303">
          <w:rPr>
            <w:lang w:val="en-US"/>
          </w:rPr>
          <w:delText>c</w:delText>
        </w:r>
      </w:del>
      <w:ins w:id="64" w:author="Birklhuber Bernd" w:date="2025-06-16T15:06:00Z">
        <w:r>
          <w:rPr>
            <w:lang w:val="en-US"/>
          </w:rPr>
          <w:t>C</w:t>
        </w:r>
      </w:ins>
      <w:r w:rsidRPr="00680C41">
        <w:rPr>
          <w:lang w:val="en-US"/>
        </w:rPr>
        <w:t xml:space="preserve">hecks for </w:t>
      </w:r>
      <w:ins w:id="65" w:author="Birklhuber Bernd" w:date="2025-06-16T15:07:00Z">
        <w:r>
          <w:rPr>
            <w:lang w:val="en-US"/>
          </w:rPr>
          <w:t>Inland ENCs edition 2.6.1</w:t>
        </w:r>
      </w:ins>
      <w:del w:id="66" w:author="Birklhuber Bernd" w:date="2025-06-16T15:07:00Z">
        <w:r w:rsidRPr="00680C41" w:rsidDel="001C6303">
          <w:rPr>
            <w:lang w:val="en-US"/>
          </w:rPr>
          <w:delText>S-57 ENCs defined in IHO S-58 (ENC Validation Checks)</w:delText>
        </w:r>
      </w:del>
      <w:r w:rsidRPr="00680C41">
        <w:rPr>
          <w:lang w:val="en-US"/>
        </w:rPr>
        <w:t>, modified to meet the requirements of S-</w:t>
      </w:r>
      <w:del w:id="67" w:author="Birklhuber Bernd" w:date="2025-06-16T15:07:00Z">
        <w:r w:rsidRPr="00680C41" w:rsidDel="001C6303">
          <w:rPr>
            <w:lang w:val="en-US"/>
          </w:rPr>
          <w:delText>1</w:delText>
        </w:r>
      </w:del>
      <w:ins w:id="68" w:author="Birklhuber Bernd" w:date="2025-06-16T15:07:00Z">
        <w:r>
          <w:rPr>
            <w:lang w:val="en-US"/>
          </w:rPr>
          <w:t>4</w:t>
        </w:r>
      </w:ins>
      <w:r w:rsidRPr="00680C41">
        <w:rPr>
          <w:lang w:val="en-US"/>
        </w:rPr>
        <w:t>01, and partly newly developed checks based on new requirements in S-</w:t>
      </w:r>
      <w:del w:id="69" w:author="Birklhuber Bernd" w:date="2025-06-16T15:07:00Z">
        <w:r w:rsidRPr="00680C41" w:rsidDel="001C6303">
          <w:rPr>
            <w:lang w:val="en-US"/>
          </w:rPr>
          <w:delText>1</w:delText>
        </w:r>
      </w:del>
      <w:ins w:id="70" w:author="Birklhuber Bernd" w:date="2025-06-16T15:07:00Z">
        <w:r>
          <w:rPr>
            <w:lang w:val="en-US"/>
          </w:rPr>
          <w:t>4</w:t>
        </w:r>
      </w:ins>
      <w:r w:rsidRPr="00680C41">
        <w:rPr>
          <w:lang w:val="en-US"/>
        </w:rPr>
        <w:t xml:space="preserve">01. </w:t>
      </w:r>
    </w:p>
    <w:p w14:paraId="3E56E56E" w14:textId="77777777" w:rsidR="00A42A75" w:rsidRPr="00680C41" w:rsidRDefault="001C6303">
      <w:pPr>
        <w:spacing w:after="154"/>
        <w:ind w:left="-5" w:right="6"/>
        <w:rPr>
          <w:lang w:val="en-US"/>
        </w:rPr>
      </w:pPr>
      <w:commentRangeStart w:id="71"/>
      <w:r w:rsidRPr="00680C41">
        <w:rPr>
          <w:lang w:val="en-US"/>
        </w:rPr>
        <w:t xml:space="preserve">The checks listed in this document are product-specific. They supplement but do not replace the generic S-100 validation checks applicable to all S-100 products which are defined in a separate IHO publication (S-158:100 – Universal Hydrographic Model Validation Checks). </w:t>
      </w:r>
      <w:commentRangeEnd w:id="71"/>
      <w:r>
        <w:rPr>
          <w:rStyle w:val="Kommentarzeichen"/>
          <w:rFonts w:ascii="Garamond" w:eastAsia="Times New Roman" w:hAnsi="Garamond" w:cs="Times New Roman"/>
          <w:color w:val="auto"/>
          <w:lang w:val="en-US" w:eastAsia="en-US"/>
        </w:rPr>
        <w:commentReference w:id="71"/>
      </w:r>
    </w:p>
    <w:p w14:paraId="26AC71D2" w14:textId="77777777" w:rsidR="00A42A75" w:rsidRPr="00680C41" w:rsidRDefault="001C6303">
      <w:pPr>
        <w:pStyle w:val="berschrift2"/>
        <w:tabs>
          <w:tab w:val="center" w:pos="1039"/>
        </w:tabs>
        <w:ind w:left="-14" w:firstLine="0"/>
        <w:rPr>
          <w:lang w:val="en-US"/>
        </w:rPr>
      </w:pPr>
      <w:bookmarkStart w:id="72" w:name="_Toc29649"/>
      <w:r w:rsidRPr="00680C41">
        <w:rPr>
          <w:lang w:val="en-US"/>
        </w:rPr>
        <w:t xml:space="preserve">1.1 </w:t>
      </w:r>
      <w:r w:rsidRPr="00680C41">
        <w:rPr>
          <w:lang w:val="en-US"/>
        </w:rPr>
        <w:tab/>
        <w:t xml:space="preserve">Scope </w:t>
      </w:r>
      <w:bookmarkEnd w:id="72"/>
    </w:p>
    <w:p w14:paraId="40975C5B" w14:textId="77777777" w:rsidR="00A42A75" w:rsidRPr="00680C41" w:rsidRDefault="001C6303">
      <w:pPr>
        <w:spacing w:after="113"/>
        <w:ind w:left="-5" w:right="6"/>
        <w:rPr>
          <w:lang w:val="en-US"/>
        </w:rPr>
      </w:pPr>
      <w:r w:rsidRPr="00680C41">
        <w:rPr>
          <w:lang w:val="en-US"/>
        </w:rPr>
        <w:t>This document, designated as “S-158:</w:t>
      </w:r>
      <w:del w:id="73" w:author="Birklhuber Bernd" w:date="2025-06-16T15:09:00Z">
        <w:r w:rsidRPr="00680C41" w:rsidDel="001C6303">
          <w:rPr>
            <w:lang w:val="en-US"/>
          </w:rPr>
          <w:delText>1</w:delText>
        </w:r>
      </w:del>
      <w:ins w:id="74" w:author="Birklhuber Bernd" w:date="2025-06-16T15:09:00Z">
        <w:r>
          <w:rPr>
            <w:lang w:val="en-US"/>
          </w:rPr>
          <w:t>4</w:t>
        </w:r>
      </w:ins>
      <w:r w:rsidRPr="00680C41">
        <w:rPr>
          <w:lang w:val="en-US"/>
        </w:rPr>
        <w:t>01” by the IHO, specifies validation checks for data products conforming to Edition 2.0.0 of the S-</w:t>
      </w:r>
      <w:del w:id="75" w:author="Birklhuber Bernd" w:date="2025-06-16T15:09:00Z">
        <w:r w:rsidRPr="00680C41" w:rsidDel="001C6303">
          <w:rPr>
            <w:lang w:val="en-US"/>
          </w:rPr>
          <w:delText>1</w:delText>
        </w:r>
      </w:del>
      <w:ins w:id="76" w:author="Birklhuber Bernd" w:date="2025-06-16T15:09:00Z">
        <w:r>
          <w:rPr>
            <w:lang w:val="en-US"/>
          </w:rPr>
          <w:t>4</w:t>
        </w:r>
      </w:ins>
      <w:r w:rsidRPr="00680C41">
        <w:rPr>
          <w:lang w:val="en-US"/>
        </w:rPr>
        <w:t>01 (</w:t>
      </w:r>
      <w:ins w:id="77" w:author="Birklhuber Bernd" w:date="2025-06-16T15:09:00Z">
        <w:r>
          <w:rPr>
            <w:lang w:val="en-US"/>
          </w:rPr>
          <w:t xml:space="preserve">Inland </w:t>
        </w:r>
      </w:ins>
      <w:r w:rsidRPr="00680C41">
        <w:rPr>
          <w:lang w:val="en-US"/>
        </w:rPr>
        <w:t xml:space="preserve">Electronic Navigational Chart) Product Specification. </w:t>
      </w:r>
    </w:p>
    <w:p w14:paraId="09BEEB73" w14:textId="77777777" w:rsidR="00A42A75" w:rsidRPr="00680C41" w:rsidRDefault="001C6303">
      <w:pPr>
        <w:spacing w:after="113"/>
        <w:ind w:left="-5" w:right="6"/>
        <w:rPr>
          <w:lang w:val="en-US"/>
        </w:rPr>
      </w:pPr>
      <w:r w:rsidRPr="00680C41">
        <w:rPr>
          <w:lang w:val="en-US"/>
        </w:rPr>
        <w:t>This document specifies product-specific validation checks for both S-</w:t>
      </w:r>
      <w:del w:id="78" w:author="Birklhuber Bernd" w:date="2025-06-16T15:09:00Z">
        <w:r w:rsidRPr="00680C41" w:rsidDel="001C6303">
          <w:rPr>
            <w:lang w:val="en-US"/>
          </w:rPr>
          <w:delText>1</w:delText>
        </w:r>
      </w:del>
      <w:ins w:id="79" w:author="Birklhuber Bernd" w:date="2025-06-16T15:09:00Z">
        <w:r>
          <w:rPr>
            <w:lang w:val="en-US"/>
          </w:rPr>
          <w:t>4</w:t>
        </w:r>
      </w:ins>
      <w:r w:rsidRPr="00680C41">
        <w:rPr>
          <w:lang w:val="en-US"/>
        </w:rPr>
        <w:t>01 datasets and exchange sets containing S-</w:t>
      </w:r>
      <w:del w:id="80" w:author="Birklhuber Bernd" w:date="2025-06-16T15:09:00Z">
        <w:r w:rsidRPr="00680C41" w:rsidDel="001C6303">
          <w:rPr>
            <w:lang w:val="en-US"/>
          </w:rPr>
          <w:delText>1</w:delText>
        </w:r>
      </w:del>
      <w:ins w:id="81" w:author="Birklhuber Bernd" w:date="2025-06-16T15:09:00Z">
        <w:r>
          <w:rPr>
            <w:lang w:val="en-US"/>
          </w:rPr>
          <w:t>4</w:t>
        </w:r>
      </w:ins>
      <w:r w:rsidRPr="00680C41">
        <w:rPr>
          <w:lang w:val="en-US"/>
        </w:rPr>
        <w:t xml:space="preserve">01 datasets. </w:t>
      </w:r>
    </w:p>
    <w:p w14:paraId="7C5B4CD3" w14:textId="77777777" w:rsidR="00A42A75" w:rsidRPr="00680C41" w:rsidRDefault="001C6303">
      <w:pPr>
        <w:spacing w:after="125"/>
        <w:ind w:left="-5" w:right="6"/>
        <w:rPr>
          <w:lang w:val="en-US"/>
        </w:rPr>
      </w:pPr>
      <w:commentRangeStart w:id="82"/>
      <w:r w:rsidRPr="00680C41">
        <w:rPr>
          <w:lang w:val="en-US"/>
        </w:rPr>
        <w:t>The checks specified in this document supplement the checks described in Edition 1.0.0 of S-158:100 (Universal Hydrographic Data Model Validation Checks). Both sets of validation checks, those described in S-158:100 as well as those defined in S-158:</w:t>
      </w:r>
      <w:del w:id="83" w:author="Birklhuber Bernd" w:date="2025-06-16T15:10:00Z">
        <w:r w:rsidRPr="00680C41" w:rsidDel="001C6303">
          <w:rPr>
            <w:lang w:val="en-US"/>
          </w:rPr>
          <w:delText>1</w:delText>
        </w:r>
      </w:del>
      <w:ins w:id="84" w:author="Birklhuber Bernd" w:date="2025-06-16T15:10:00Z">
        <w:r>
          <w:rPr>
            <w:lang w:val="en-US"/>
          </w:rPr>
          <w:t>4</w:t>
        </w:r>
      </w:ins>
      <w:r w:rsidRPr="00680C41">
        <w:rPr>
          <w:lang w:val="en-US"/>
        </w:rPr>
        <w:t>01, must be applied to test the validity of S</w:t>
      </w:r>
      <w:ins w:id="85" w:author="Birklhuber Bernd" w:date="2025-06-16T15:10:00Z">
        <w:r>
          <w:rPr>
            <w:lang w:val="en-US"/>
          </w:rPr>
          <w:t>-</w:t>
        </w:r>
      </w:ins>
      <w:del w:id="86" w:author="Birklhuber Bernd" w:date="2025-06-16T15:10:00Z">
        <w:r w:rsidRPr="00680C41" w:rsidDel="001C6303">
          <w:rPr>
            <w:lang w:val="en-US"/>
          </w:rPr>
          <w:delText>1</w:delText>
        </w:r>
      </w:del>
      <w:ins w:id="87" w:author="Birklhuber Bernd" w:date="2025-06-16T15:10:00Z">
        <w:r>
          <w:rPr>
            <w:lang w:val="en-US"/>
          </w:rPr>
          <w:t>4</w:t>
        </w:r>
      </w:ins>
      <w:r w:rsidRPr="00680C41">
        <w:rPr>
          <w:lang w:val="en-US"/>
        </w:rPr>
        <w:t xml:space="preserve">01 datasets and exchange sets. For datasets and exchange sets intended for use on </w:t>
      </w:r>
      <w:ins w:id="88" w:author="Birklhuber Bernd" w:date="2025-06-16T15:10:00Z">
        <w:r>
          <w:rPr>
            <w:lang w:val="en-US"/>
          </w:rPr>
          <w:t xml:space="preserve">Inland </w:t>
        </w:r>
      </w:ins>
      <w:r w:rsidRPr="00680C41">
        <w:rPr>
          <w:lang w:val="en-US"/>
        </w:rPr>
        <w:t>ECDIS</w:t>
      </w:r>
      <w:ins w:id="89" w:author="Birklhuber Bernd" w:date="2025-06-16T15:10:00Z">
        <w:r>
          <w:rPr>
            <w:lang w:val="en-US"/>
          </w:rPr>
          <w:t xml:space="preserve"> or ECS</w:t>
        </w:r>
      </w:ins>
      <w:r w:rsidRPr="00680C41">
        <w:rPr>
          <w:lang w:val="en-US"/>
        </w:rPr>
        <w:t xml:space="preserve">, additional cross-product checks, defined in S-158:98, must also be applied. </w:t>
      </w:r>
      <w:commentRangeEnd w:id="82"/>
      <w:r>
        <w:rPr>
          <w:rStyle w:val="Kommentarzeichen"/>
          <w:rFonts w:ascii="Garamond" w:eastAsia="Times New Roman" w:hAnsi="Garamond" w:cs="Times New Roman"/>
          <w:color w:val="auto"/>
          <w:lang w:val="en-US" w:eastAsia="en-US"/>
        </w:rPr>
        <w:commentReference w:id="82"/>
      </w:r>
    </w:p>
    <w:p w14:paraId="559F47BE" w14:textId="77777777" w:rsidR="00A42A75" w:rsidRPr="00680C41" w:rsidRDefault="001C6303">
      <w:pPr>
        <w:pStyle w:val="berschrift2"/>
        <w:spacing w:after="203"/>
        <w:ind w:left="-4"/>
        <w:rPr>
          <w:lang w:val="en-US"/>
        </w:rPr>
      </w:pPr>
      <w:bookmarkStart w:id="90" w:name="_Toc29650"/>
      <w:r w:rsidRPr="00680C41">
        <w:rPr>
          <w:lang w:val="en-US"/>
        </w:rPr>
        <w:t xml:space="preserve">1.2 Conformance </w:t>
      </w:r>
      <w:bookmarkEnd w:id="90"/>
    </w:p>
    <w:p w14:paraId="5A901F0F" w14:textId="77777777" w:rsidR="00A42A75" w:rsidRPr="00680C41" w:rsidRDefault="001C6303">
      <w:pPr>
        <w:spacing w:after="111"/>
        <w:ind w:left="-5" w:right="6"/>
        <w:rPr>
          <w:lang w:val="en-US"/>
        </w:rPr>
      </w:pPr>
      <w:r w:rsidRPr="00680C41">
        <w:rPr>
          <w:lang w:val="en-US"/>
        </w:rPr>
        <w:t xml:space="preserve">This specification conforms to Edition 1.0.0 of IHO specification S-158 (Validation Checks – Introduction and Structure).  Edition 1.0.0 is an Implementation version in accordance with IHO TR2/2007 and there may be revisions issued by the Working Group prior to the Operational Edition 2.0.0 being published. </w:t>
      </w:r>
    </w:p>
    <w:p w14:paraId="660476E3" w14:textId="77777777" w:rsidR="00A42A75" w:rsidRPr="00680C41" w:rsidRDefault="001C6303">
      <w:pPr>
        <w:spacing w:after="113"/>
        <w:ind w:left="-5" w:right="6"/>
        <w:rPr>
          <w:lang w:val="en-US"/>
        </w:rPr>
      </w:pPr>
      <w:r w:rsidRPr="00680C41">
        <w:rPr>
          <w:lang w:val="en-US"/>
        </w:rPr>
        <w:t>The validation checks described herein conform to Edition 2.0.0 of IHO Product Specification S-</w:t>
      </w:r>
      <w:del w:id="91" w:author="Birklhuber Bernd" w:date="2025-06-16T15:11:00Z">
        <w:r w:rsidRPr="00680C41" w:rsidDel="001C6303">
          <w:rPr>
            <w:lang w:val="en-US"/>
          </w:rPr>
          <w:delText>1</w:delText>
        </w:r>
      </w:del>
      <w:ins w:id="92" w:author="Birklhuber Bernd" w:date="2025-06-16T15:11:00Z">
        <w:r>
          <w:rPr>
            <w:lang w:val="en-US"/>
          </w:rPr>
          <w:t>4</w:t>
        </w:r>
      </w:ins>
      <w:r w:rsidRPr="00680C41">
        <w:rPr>
          <w:lang w:val="en-US"/>
        </w:rPr>
        <w:t xml:space="preserve">01 (Electronic Navigational Charts). </w:t>
      </w:r>
    </w:p>
    <w:p w14:paraId="5451C6A5" w14:textId="77777777" w:rsidR="00A42A75" w:rsidRPr="00680C41" w:rsidRDefault="001C6303">
      <w:pPr>
        <w:spacing w:after="144" w:line="259" w:lineRule="auto"/>
        <w:ind w:left="1" w:firstLine="0"/>
        <w:jc w:val="left"/>
        <w:rPr>
          <w:lang w:val="en-US"/>
        </w:rPr>
      </w:pPr>
      <w:r w:rsidRPr="00680C41">
        <w:rPr>
          <w:lang w:val="en-US"/>
        </w:rPr>
        <w:t xml:space="preserve"> </w:t>
      </w:r>
    </w:p>
    <w:p w14:paraId="603E7C29" w14:textId="77777777" w:rsidR="00A42A75" w:rsidRPr="00680C41" w:rsidRDefault="001C6303">
      <w:pPr>
        <w:pStyle w:val="berschrift2"/>
        <w:tabs>
          <w:tab w:val="center" w:pos="1303"/>
        </w:tabs>
        <w:ind w:left="-14" w:firstLine="0"/>
        <w:rPr>
          <w:lang w:val="en-US"/>
        </w:rPr>
      </w:pPr>
      <w:bookmarkStart w:id="93" w:name="_Toc29651"/>
      <w:r w:rsidRPr="00680C41">
        <w:rPr>
          <w:lang w:val="en-US"/>
        </w:rPr>
        <w:t xml:space="preserve">1.3 </w:t>
      </w:r>
      <w:r w:rsidRPr="00680C41">
        <w:rPr>
          <w:lang w:val="en-US"/>
        </w:rPr>
        <w:tab/>
        <w:t xml:space="preserve">References </w:t>
      </w:r>
      <w:bookmarkEnd w:id="93"/>
    </w:p>
    <w:p w14:paraId="582E1107" w14:textId="77777777" w:rsidR="00A42A75" w:rsidRPr="00680C41" w:rsidRDefault="001C6303">
      <w:pPr>
        <w:pStyle w:val="berschrift3"/>
        <w:tabs>
          <w:tab w:val="center" w:pos="1874"/>
        </w:tabs>
        <w:spacing w:after="107"/>
        <w:ind w:left="-14" w:right="0" w:firstLine="0"/>
        <w:rPr>
          <w:lang w:val="en-US"/>
        </w:rPr>
      </w:pPr>
      <w:bookmarkStart w:id="94" w:name="_Toc29652"/>
      <w:r w:rsidRPr="00680C41">
        <w:rPr>
          <w:lang w:val="en-US"/>
        </w:rPr>
        <w:t xml:space="preserve">1.3.1 </w:t>
      </w:r>
      <w:r w:rsidRPr="00680C41">
        <w:rPr>
          <w:lang w:val="en-US"/>
        </w:rPr>
        <w:tab/>
        <w:t xml:space="preserve">Normative references </w:t>
      </w:r>
      <w:bookmarkEnd w:id="94"/>
    </w:p>
    <w:p w14:paraId="7A50151A" w14:textId="77777777" w:rsidR="00A42A75" w:rsidRDefault="001C6303">
      <w:pPr>
        <w:spacing w:after="128"/>
        <w:ind w:left="1839" w:hanging="1853"/>
        <w:jc w:val="left"/>
      </w:pPr>
      <w:r w:rsidRPr="00680C41">
        <w:rPr>
          <w:lang w:val="en-US"/>
        </w:rPr>
        <w:t xml:space="preserve">S-98 </w:t>
      </w:r>
      <w:r>
        <w:rPr>
          <w:lang w:val="en-US"/>
        </w:rPr>
        <w:tab/>
      </w:r>
      <w:r w:rsidRPr="00680C41">
        <w:rPr>
          <w:i/>
          <w:lang w:val="en-US"/>
        </w:rPr>
        <w:t xml:space="preserve">Data Product Interoperability in S-100 Navigation Systems, IHO Publication S-98, Edition 2.0.0, ??? </w:t>
      </w:r>
      <w:r>
        <w:rPr>
          <w:i/>
        </w:rPr>
        <w:t>2025</w:t>
      </w:r>
      <w:r>
        <w:t xml:space="preserve">. In Preparation. </w:t>
      </w:r>
    </w:p>
    <w:p w14:paraId="6D46854C" w14:textId="77777777" w:rsidR="00A42A75" w:rsidRPr="00680C41" w:rsidRDefault="001C6303">
      <w:pPr>
        <w:tabs>
          <w:tab w:val="center" w:pos="4762"/>
        </w:tabs>
        <w:spacing w:after="128"/>
        <w:ind w:left="-14" w:firstLine="0"/>
        <w:jc w:val="left"/>
        <w:rPr>
          <w:lang w:val="en-US"/>
        </w:rPr>
      </w:pPr>
      <w:r w:rsidRPr="00680C41">
        <w:rPr>
          <w:lang w:val="en-US"/>
        </w:rPr>
        <w:t xml:space="preserve">S-100 </w:t>
      </w:r>
      <w:r w:rsidRPr="00680C41">
        <w:rPr>
          <w:lang w:val="en-US"/>
        </w:rPr>
        <w:tab/>
      </w:r>
      <w:r w:rsidRPr="00680C41">
        <w:rPr>
          <w:i/>
          <w:lang w:val="en-US"/>
        </w:rPr>
        <w:t>IHO Universal Hydrographic Data Model</w:t>
      </w:r>
      <w:r w:rsidRPr="00680C41">
        <w:rPr>
          <w:lang w:val="en-US"/>
        </w:rPr>
        <w:t xml:space="preserve">, Edition 5.2.0, June 2024 </w:t>
      </w:r>
    </w:p>
    <w:p w14:paraId="4574A261" w14:textId="77777777" w:rsidR="00A42A75" w:rsidRDefault="001C6303">
      <w:pPr>
        <w:spacing w:after="128"/>
        <w:ind w:left="1839" w:hanging="1853"/>
        <w:jc w:val="left"/>
      </w:pPr>
      <w:r w:rsidRPr="00680C41">
        <w:rPr>
          <w:lang w:val="en-US"/>
        </w:rPr>
        <w:t xml:space="preserve">S-101 </w:t>
      </w:r>
      <w:r>
        <w:rPr>
          <w:lang w:val="en-US"/>
        </w:rPr>
        <w:tab/>
      </w:r>
      <w:r w:rsidRPr="00680C41">
        <w:rPr>
          <w:i/>
          <w:lang w:val="en-US"/>
        </w:rPr>
        <w:t xml:space="preserve">Electronic Navigational Chart (ENC) Product Specification, Edition 2.0.0, ??? </w:t>
      </w:r>
      <w:r>
        <w:rPr>
          <w:i/>
        </w:rPr>
        <w:t>2024</w:t>
      </w:r>
      <w:r>
        <w:t xml:space="preserve">. In preparation. </w:t>
      </w:r>
    </w:p>
    <w:p w14:paraId="26864120" w14:textId="77777777" w:rsidR="00A42A75" w:rsidRDefault="001C6303">
      <w:pPr>
        <w:spacing w:after="128"/>
        <w:ind w:left="1839" w:hanging="1853"/>
        <w:jc w:val="left"/>
      </w:pPr>
      <w:r w:rsidRPr="00680C41">
        <w:rPr>
          <w:lang w:val="en-US"/>
        </w:rPr>
        <w:t xml:space="preserve">S-158 </w:t>
      </w:r>
      <w:r w:rsidRPr="00680C41">
        <w:rPr>
          <w:lang w:val="en-US"/>
        </w:rPr>
        <w:tab/>
      </w:r>
      <w:r w:rsidRPr="00680C41">
        <w:rPr>
          <w:i/>
          <w:lang w:val="en-US"/>
        </w:rPr>
        <w:t xml:space="preserve">Validation Checks – Introduction and Structure, Edition 1.0.0, ??? </w:t>
      </w:r>
      <w:r>
        <w:rPr>
          <w:i/>
        </w:rPr>
        <w:t>2025.</w:t>
      </w:r>
      <w:r>
        <w:t xml:space="preserve"> In preparation. </w:t>
      </w:r>
    </w:p>
    <w:p w14:paraId="077D32F5" w14:textId="77777777" w:rsidR="00A42A75" w:rsidRDefault="001C6303">
      <w:pPr>
        <w:spacing w:after="128"/>
        <w:ind w:left="1839" w:hanging="1853"/>
        <w:jc w:val="left"/>
      </w:pPr>
      <w:r w:rsidRPr="00680C41">
        <w:rPr>
          <w:lang w:val="en-US"/>
        </w:rPr>
        <w:t xml:space="preserve">S-158:100 </w:t>
      </w:r>
      <w:r w:rsidRPr="00680C41">
        <w:rPr>
          <w:lang w:val="en-US"/>
        </w:rPr>
        <w:tab/>
      </w:r>
      <w:r w:rsidRPr="00680C41">
        <w:rPr>
          <w:i/>
          <w:lang w:val="en-US"/>
        </w:rPr>
        <w:t xml:space="preserve">Universal Hydrographic Data Model Validation Checks, Edition 1.0.0, ??? </w:t>
      </w:r>
      <w:r>
        <w:rPr>
          <w:i/>
        </w:rPr>
        <w:t>2025</w:t>
      </w:r>
      <w:r>
        <w:t xml:space="preserve">. In preparation. </w:t>
      </w:r>
    </w:p>
    <w:p w14:paraId="69189BAC" w14:textId="77777777" w:rsidR="00A42A75" w:rsidRDefault="001C6303">
      <w:pPr>
        <w:spacing w:after="121" w:line="259" w:lineRule="auto"/>
        <w:ind w:left="1" w:firstLine="0"/>
        <w:jc w:val="left"/>
      </w:pPr>
      <w:r>
        <w:t xml:space="preserve"> </w:t>
      </w:r>
    </w:p>
    <w:p w14:paraId="7018F7F0" w14:textId="77777777" w:rsidR="00A42A75" w:rsidRPr="00680C41" w:rsidRDefault="001C6303">
      <w:pPr>
        <w:pStyle w:val="berschrift3"/>
        <w:tabs>
          <w:tab w:val="center" w:pos="1924"/>
        </w:tabs>
        <w:spacing w:after="127"/>
        <w:ind w:left="-14" w:right="0" w:firstLine="0"/>
        <w:rPr>
          <w:lang w:val="en-US"/>
        </w:rPr>
      </w:pPr>
      <w:bookmarkStart w:id="95" w:name="_Toc29653"/>
      <w:r w:rsidRPr="00680C41">
        <w:rPr>
          <w:lang w:val="en-US"/>
        </w:rPr>
        <w:t xml:space="preserve">1.3.2 </w:t>
      </w:r>
      <w:r w:rsidRPr="00680C41">
        <w:rPr>
          <w:lang w:val="en-US"/>
        </w:rPr>
        <w:tab/>
        <w:t xml:space="preserve">Informative references </w:t>
      </w:r>
      <w:bookmarkEnd w:id="95"/>
    </w:p>
    <w:p w14:paraId="08ECA5F5" w14:textId="77777777" w:rsidR="00A42A75" w:rsidRPr="00680C41" w:rsidRDefault="001C6303">
      <w:pPr>
        <w:tabs>
          <w:tab w:val="center" w:pos="5222"/>
        </w:tabs>
        <w:spacing w:after="117"/>
        <w:ind w:left="-14" w:firstLine="0"/>
        <w:jc w:val="left"/>
        <w:rPr>
          <w:lang w:val="en-US"/>
        </w:rPr>
      </w:pPr>
      <w:r w:rsidRPr="00680C41">
        <w:rPr>
          <w:lang w:val="en-US"/>
        </w:rPr>
        <w:t xml:space="preserve">ISO 19157:2013 </w:t>
      </w:r>
      <w:r w:rsidRPr="00680C41">
        <w:rPr>
          <w:lang w:val="en-US"/>
        </w:rPr>
        <w:tab/>
      </w:r>
      <w:r w:rsidRPr="00680C41">
        <w:rPr>
          <w:i/>
          <w:lang w:val="en-US"/>
        </w:rPr>
        <w:t xml:space="preserve">Geographic information – Data Quality. </w:t>
      </w:r>
      <w:r w:rsidRPr="00680C41">
        <w:rPr>
          <w:lang w:val="en-US"/>
        </w:rPr>
        <w:t xml:space="preserve">As amended by Amendment 1, 2018 </w:t>
      </w:r>
    </w:p>
    <w:p w14:paraId="79A74D8A" w14:textId="77777777" w:rsidR="00A42A75" w:rsidRPr="00680C41" w:rsidRDefault="001C6303">
      <w:pPr>
        <w:spacing w:after="0" w:line="259" w:lineRule="auto"/>
        <w:ind w:left="1" w:firstLine="0"/>
        <w:jc w:val="left"/>
        <w:rPr>
          <w:lang w:val="en-US"/>
        </w:rPr>
      </w:pPr>
      <w:r w:rsidRPr="00680C41">
        <w:rPr>
          <w:lang w:val="en-US"/>
        </w:rPr>
        <w:t xml:space="preserve"> </w:t>
      </w:r>
    </w:p>
    <w:p w14:paraId="2256A76A" w14:textId="77777777" w:rsidR="00A42A75" w:rsidRPr="00680C41" w:rsidRDefault="001C6303">
      <w:pPr>
        <w:pStyle w:val="berschrift2"/>
        <w:tabs>
          <w:tab w:val="center" w:pos="2629"/>
        </w:tabs>
        <w:ind w:left="-14" w:firstLine="0"/>
        <w:rPr>
          <w:lang w:val="en-US"/>
        </w:rPr>
      </w:pPr>
      <w:bookmarkStart w:id="96" w:name="_Toc29654"/>
      <w:r w:rsidRPr="00680C41">
        <w:rPr>
          <w:lang w:val="en-US"/>
        </w:rPr>
        <w:lastRenderedPageBreak/>
        <w:t xml:space="preserve">1.4 </w:t>
      </w:r>
      <w:r w:rsidRPr="00680C41">
        <w:rPr>
          <w:lang w:val="en-US"/>
        </w:rPr>
        <w:tab/>
        <w:t xml:space="preserve">Terms, definitions and abbreviations </w:t>
      </w:r>
      <w:bookmarkEnd w:id="96"/>
    </w:p>
    <w:p w14:paraId="71613FC8" w14:textId="77777777" w:rsidR="00A42A75" w:rsidRPr="00680C41" w:rsidRDefault="001C6303">
      <w:pPr>
        <w:pStyle w:val="berschrift3"/>
        <w:tabs>
          <w:tab w:val="center" w:pos="1891"/>
        </w:tabs>
        <w:spacing w:after="222"/>
        <w:ind w:left="-14" w:right="0" w:firstLine="0"/>
        <w:rPr>
          <w:lang w:val="en-US"/>
        </w:rPr>
      </w:pPr>
      <w:bookmarkStart w:id="97" w:name="_Toc29655"/>
      <w:r w:rsidRPr="00680C41">
        <w:rPr>
          <w:lang w:val="en-US"/>
        </w:rPr>
        <w:t xml:space="preserve">1.4.1 </w:t>
      </w:r>
      <w:r w:rsidRPr="00680C41">
        <w:rPr>
          <w:lang w:val="en-US"/>
        </w:rPr>
        <w:tab/>
        <w:t xml:space="preserve">Terms and definitions </w:t>
      </w:r>
      <w:bookmarkEnd w:id="97"/>
    </w:p>
    <w:p w14:paraId="3AD8D74A" w14:textId="77777777" w:rsidR="00A42A75" w:rsidRPr="00680C41" w:rsidRDefault="001C6303">
      <w:pPr>
        <w:ind w:left="-5" w:right="6"/>
        <w:rPr>
          <w:lang w:val="en-US"/>
        </w:rPr>
      </w:pPr>
      <w:r w:rsidRPr="00680C41">
        <w:rPr>
          <w:lang w:val="en-US"/>
        </w:rPr>
        <w:t xml:space="preserve">The terms and definitions listed in S-158 apply to this document. In addition, the following terms and definitions are used: </w:t>
      </w:r>
    </w:p>
    <w:p w14:paraId="2BC800A2" w14:textId="77777777" w:rsidR="00A42A75" w:rsidRPr="00680C41" w:rsidRDefault="001C6303">
      <w:pPr>
        <w:spacing w:after="231"/>
        <w:ind w:left="-4" w:right="-11" w:hanging="10"/>
        <w:jc w:val="left"/>
        <w:rPr>
          <w:lang w:val="en-US"/>
        </w:rPr>
      </w:pPr>
      <w:r w:rsidRPr="00680C41">
        <w:rPr>
          <w:b/>
          <w:lang w:val="en-US"/>
        </w:rPr>
        <w:t xml:space="preserve">aggregation </w:t>
      </w:r>
      <w:r w:rsidRPr="00680C41">
        <w:rPr>
          <w:lang w:val="en-US"/>
        </w:rPr>
        <w:t xml:space="preserve">special form of association that specifies a whole-part relationship between the aggregate (whole) and a component part (see composition) [ISO 19103] </w:t>
      </w:r>
    </w:p>
    <w:p w14:paraId="32CD1D05" w14:textId="77777777" w:rsidR="00A42A75" w:rsidRPr="00680C41" w:rsidRDefault="001C6303">
      <w:pPr>
        <w:pStyle w:val="berschrift4"/>
        <w:ind w:left="-4" w:right="337"/>
        <w:rPr>
          <w:lang w:val="en-US"/>
        </w:rPr>
      </w:pPr>
      <w:r w:rsidRPr="00680C41">
        <w:rPr>
          <w:lang w:val="en-US"/>
        </w:rPr>
        <w:t xml:space="preserve">association </w:t>
      </w:r>
    </w:p>
    <w:p w14:paraId="01DF1E50" w14:textId="77777777" w:rsidR="00A42A75" w:rsidRPr="00680C41" w:rsidRDefault="001C6303">
      <w:pPr>
        <w:spacing w:after="53"/>
        <w:ind w:left="-5" w:right="6"/>
        <w:rPr>
          <w:lang w:val="en-US"/>
        </w:rPr>
      </w:pPr>
      <w:r w:rsidRPr="00680C41">
        <w:rPr>
          <w:lang w:val="en-US"/>
        </w:rPr>
        <w:t xml:space="preserve">semantic relationship between two or more classifiers that specifies connections among their instances [ISO 19103] </w:t>
      </w:r>
    </w:p>
    <w:p w14:paraId="679AA034" w14:textId="77777777" w:rsidR="00A42A75" w:rsidRPr="00680C41" w:rsidRDefault="001C6303">
      <w:pPr>
        <w:ind w:left="-5" w:right="6"/>
        <w:rPr>
          <w:lang w:val="en-US"/>
        </w:rPr>
      </w:pPr>
      <w:r w:rsidRPr="00680C41">
        <w:rPr>
          <w:lang w:val="en-US"/>
        </w:rPr>
        <w:t xml:space="preserve">NOTE: A binary association is an association among exactly two classifiers (including the possibility of an association from a classifier to itself) </w:t>
      </w:r>
    </w:p>
    <w:p w14:paraId="3200CD20" w14:textId="77777777" w:rsidR="00A42A75" w:rsidRPr="00680C41" w:rsidRDefault="001C6303">
      <w:pPr>
        <w:spacing w:after="53"/>
        <w:ind w:left="-4" w:right="-11" w:hanging="10"/>
        <w:jc w:val="left"/>
        <w:rPr>
          <w:lang w:val="en-US"/>
        </w:rPr>
      </w:pPr>
      <w:r w:rsidRPr="00680C41">
        <w:rPr>
          <w:b/>
          <w:lang w:val="en-US"/>
        </w:rPr>
        <w:t xml:space="preserve">composition </w:t>
      </w:r>
      <w:r w:rsidRPr="00680C41">
        <w:rPr>
          <w:lang w:val="en-US"/>
        </w:rPr>
        <w:t xml:space="preserve">form of aggregation association with strong ownership and coincident lifetime as part of the whole [ISO 19103] </w:t>
      </w:r>
    </w:p>
    <w:p w14:paraId="63CA141F" w14:textId="77777777" w:rsidR="00A42A75" w:rsidRPr="00680C41" w:rsidRDefault="001C6303">
      <w:pPr>
        <w:ind w:left="-5" w:right="6"/>
        <w:rPr>
          <w:lang w:val="en-US"/>
        </w:rPr>
      </w:pPr>
      <w:r w:rsidRPr="00680C41">
        <w:rPr>
          <w:lang w:val="en-US"/>
        </w:rPr>
        <w:t xml:space="preserve">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 </w:t>
      </w:r>
    </w:p>
    <w:p w14:paraId="5A72DEBF" w14:textId="77777777" w:rsidR="00A42A75" w:rsidRPr="00680C41" w:rsidRDefault="001C6303">
      <w:pPr>
        <w:pStyle w:val="berschrift4"/>
        <w:ind w:left="-4" w:right="337"/>
        <w:rPr>
          <w:lang w:val="en-US"/>
        </w:rPr>
      </w:pPr>
      <w:r w:rsidRPr="00680C41">
        <w:rPr>
          <w:lang w:val="en-US"/>
        </w:rPr>
        <w:t xml:space="preserve">enumeration </w:t>
      </w:r>
    </w:p>
    <w:p w14:paraId="03D83E66" w14:textId="77777777" w:rsidR="00A42A75" w:rsidRPr="00680C41" w:rsidRDefault="001C6303">
      <w:pPr>
        <w:ind w:left="-5" w:right="6"/>
        <w:rPr>
          <w:lang w:val="en-US"/>
        </w:rPr>
      </w:pPr>
      <w:r w:rsidRPr="00680C41">
        <w:rPr>
          <w:lang w:val="en-US"/>
        </w:rPr>
        <w:t xml:space="preserve">a fixed list of valid identifiers of named literal values. Attributes of an enumerated type may only take values from this list [???] </w:t>
      </w:r>
    </w:p>
    <w:p w14:paraId="19DE8FF2" w14:textId="77777777" w:rsidR="00A42A75" w:rsidRPr="00680C41" w:rsidRDefault="001C6303">
      <w:pPr>
        <w:pStyle w:val="berschrift4"/>
        <w:ind w:left="-4" w:right="337"/>
        <w:rPr>
          <w:lang w:val="en-US"/>
        </w:rPr>
      </w:pPr>
      <w:r w:rsidRPr="00680C41">
        <w:rPr>
          <w:lang w:val="en-US"/>
        </w:rPr>
        <w:t xml:space="preserve">exterior </w:t>
      </w:r>
    </w:p>
    <w:p w14:paraId="0A44F5EF" w14:textId="77777777" w:rsidR="00A42A75" w:rsidRPr="00680C41" w:rsidRDefault="001C6303">
      <w:pPr>
        <w:spacing w:after="51"/>
        <w:ind w:left="-5" w:right="6"/>
        <w:rPr>
          <w:lang w:val="en-US"/>
        </w:rPr>
      </w:pPr>
      <w:r w:rsidRPr="00680C41">
        <w:rPr>
          <w:lang w:val="en-US"/>
        </w:rPr>
        <w:t xml:space="preserve">difference between the universe and the closure [ISO 19107] </w:t>
      </w:r>
    </w:p>
    <w:p w14:paraId="129B7C16" w14:textId="77777777" w:rsidR="00A42A75" w:rsidRPr="00680C41" w:rsidRDefault="001C6303">
      <w:pPr>
        <w:ind w:left="-5" w:right="6"/>
        <w:rPr>
          <w:lang w:val="en-US"/>
        </w:rPr>
      </w:pPr>
      <w:r w:rsidRPr="00680C41">
        <w:rPr>
          <w:lang w:val="en-US"/>
        </w:rPr>
        <w:t xml:space="preserve">NOTE The concept of exterior is applicable to both topological and geometric complexes </w:t>
      </w:r>
    </w:p>
    <w:p w14:paraId="71F41C8D" w14:textId="77777777" w:rsidR="00A42A75" w:rsidRPr="00680C41" w:rsidRDefault="001C6303">
      <w:pPr>
        <w:pStyle w:val="berschrift4"/>
        <w:ind w:left="-4" w:right="337"/>
        <w:rPr>
          <w:lang w:val="en-US"/>
        </w:rPr>
      </w:pPr>
      <w:r w:rsidRPr="00680C41">
        <w:rPr>
          <w:lang w:val="en-US"/>
        </w:rPr>
        <w:t xml:space="preserve">feature association </w:t>
      </w:r>
    </w:p>
    <w:p w14:paraId="3CF82EC8" w14:textId="77777777" w:rsidR="00A42A75" w:rsidRPr="00680C41" w:rsidRDefault="001C6303">
      <w:pPr>
        <w:ind w:left="-5" w:right="6"/>
        <w:rPr>
          <w:lang w:val="en-US"/>
        </w:rPr>
      </w:pPr>
      <w:r w:rsidRPr="00680C41">
        <w:rPr>
          <w:lang w:val="en-US"/>
        </w:rPr>
        <w:t xml:space="preserve">relationship that links instances of one feature type with instances of the same or a different feature type [ISO 19110] </w:t>
      </w:r>
    </w:p>
    <w:p w14:paraId="18277551" w14:textId="77777777" w:rsidR="00A42A75" w:rsidRPr="00680C41" w:rsidRDefault="001C6303">
      <w:pPr>
        <w:spacing w:after="53"/>
        <w:ind w:left="-5" w:right="5663"/>
        <w:rPr>
          <w:lang w:val="en-US"/>
        </w:rPr>
      </w:pPr>
      <w:r w:rsidRPr="00680C41">
        <w:rPr>
          <w:b/>
          <w:lang w:val="en-US"/>
        </w:rPr>
        <w:t xml:space="preserve">feature attribute </w:t>
      </w:r>
      <w:r w:rsidRPr="00680C41">
        <w:rPr>
          <w:lang w:val="en-US"/>
        </w:rPr>
        <w:t xml:space="preserve">characteristic of a feature [ISO 19101] </w:t>
      </w:r>
    </w:p>
    <w:p w14:paraId="3CCC62EB" w14:textId="77777777" w:rsidR="00A42A75" w:rsidRPr="00680C41" w:rsidRDefault="001C6303">
      <w:pPr>
        <w:spacing w:after="51"/>
        <w:ind w:left="-5" w:right="6"/>
        <w:rPr>
          <w:lang w:val="en-US"/>
        </w:rPr>
      </w:pPr>
      <w:r w:rsidRPr="00680C41">
        <w:rPr>
          <w:lang w:val="en-US"/>
        </w:rPr>
        <w:t xml:space="preserve">NOTE: A feature attribute may occur as a type or an instance. Feature attribute type or feature attribute instance is used when only one is meant. </w:t>
      </w:r>
    </w:p>
    <w:p w14:paraId="07FB9795" w14:textId="77777777" w:rsidR="00A42A75" w:rsidRPr="00680C41" w:rsidRDefault="001C6303">
      <w:pPr>
        <w:spacing w:after="53"/>
        <w:ind w:left="-5" w:right="6"/>
        <w:rPr>
          <w:lang w:val="en-US"/>
        </w:rPr>
      </w:pPr>
      <w:r w:rsidRPr="00680C41">
        <w:rPr>
          <w:lang w:val="en-US"/>
        </w:rPr>
        <w:t xml:space="preserve">NOTE: A feature attribute type has a name, a data type and a domain associated to it. A feature attribute instance has an attribute value taken from the value domain of the feature attribute type. </w:t>
      </w:r>
    </w:p>
    <w:p w14:paraId="59F2EA2C" w14:textId="77777777" w:rsidR="00A42A75" w:rsidRPr="00680C41" w:rsidRDefault="001C6303">
      <w:pPr>
        <w:spacing w:after="53"/>
        <w:ind w:left="-5" w:right="6"/>
        <w:rPr>
          <w:lang w:val="en-US"/>
        </w:rPr>
      </w:pPr>
      <w:r w:rsidRPr="00680C41">
        <w:rPr>
          <w:lang w:val="en-US"/>
        </w:rPr>
        <w:t xml:space="preserve">NOTE: In a Feature Catalogue, a feature attribute may include a value domain but does not specify attribute values for feature instances. </w:t>
      </w:r>
    </w:p>
    <w:p w14:paraId="570E78EB" w14:textId="77777777" w:rsidR="00A42A75" w:rsidRPr="00680C41" w:rsidRDefault="001C6303">
      <w:pPr>
        <w:spacing w:after="51"/>
        <w:ind w:left="-5" w:right="6"/>
        <w:rPr>
          <w:lang w:val="en-US"/>
        </w:rPr>
      </w:pPr>
      <w:r w:rsidRPr="00680C41">
        <w:rPr>
          <w:lang w:val="en-US"/>
        </w:rPr>
        <w:t xml:space="preserve">EXAMPLE 1: A feature attribute named communication channel may have an attribute value VHF0007 which belongs to the data type text   </w:t>
      </w:r>
    </w:p>
    <w:p w14:paraId="6141AE87" w14:textId="77777777" w:rsidR="00A42A75" w:rsidRPr="00680C41" w:rsidRDefault="001C6303">
      <w:pPr>
        <w:ind w:left="-5" w:right="6"/>
        <w:rPr>
          <w:lang w:val="en-US"/>
        </w:rPr>
      </w:pPr>
      <w:r w:rsidRPr="00680C41">
        <w:rPr>
          <w:lang w:val="en-US"/>
        </w:rPr>
        <w:t xml:space="preserve">EXAMPLE 2: A feature attribute named length may have an attribute value 82.4 which belongs to the data type real   </w:t>
      </w:r>
    </w:p>
    <w:p w14:paraId="2FD1651C" w14:textId="77777777" w:rsidR="00A42A75" w:rsidRPr="00680C41" w:rsidRDefault="001C6303">
      <w:pPr>
        <w:ind w:left="-5" w:right="6"/>
        <w:rPr>
          <w:lang w:val="en-US"/>
        </w:rPr>
      </w:pPr>
      <w:r w:rsidRPr="00680C41">
        <w:rPr>
          <w:b/>
          <w:lang w:val="en-US"/>
        </w:rPr>
        <w:t xml:space="preserve">maximum display scale  </w:t>
      </w:r>
      <w:r w:rsidRPr="00680C41">
        <w:rPr>
          <w:lang w:val="en-US"/>
        </w:rPr>
        <w:t xml:space="preserve">the value considered by the data producer to be the maximum (largest) scale at which the data is to be displayed before it can be considered to be “grossly overscaled” [S-101] </w:t>
      </w:r>
    </w:p>
    <w:p w14:paraId="0F20A483" w14:textId="77777777" w:rsidR="00A42A75" w:rsidRPr="00680C41" w:rsidRDefault="001C6303">
      <w:pPr>
        <w:spacing w:after="0" w:line="259" w:lineRule="auto"/>
        <w:ind w:left="-4" w:right="337" w:hanging="10"/>
        <w:jc w:val="left"/>
        <w:rPr>
          <w:lang w:val="en-US"/>
        </w:rPr>
      </w:pPr>
      <w:r w:rsidRPr="00680C41">
        <w:rPr>
          <w:b/>
          <w:lang w:val="en-US"/>
        </w:rPr>
        <w:t xml:space="preserve">minimum display scale  </w:t>
      </w:r>
    </w:p>
    <w:p w14:paraId="7253F80C" w14:textId="77777777" w:rsidR="00A42A75" w:rsidRPr="00680C41" w:rsidRDefault="001C6303">
      <w:pPr>
        <w:ind w:left="-5" w:right="6"/>
        <w:rPr>
          <w:lang w:val="en-US"/>
        </w:rPr>
      </w:pPr>
      <w:r w:rsidRPr="00680C41">
        <w:rPr>
          <w:lang w:val="en-US"/>
        </w:rPr>
        <w:t xml:space="preserve">the minimum (smallest) scale with which the data is intended to be displayed [S-101] </w:t>
      </w:r>
    </w:p>
    <w:p w14:paraId="1A5FE8FC" w14:textId="77777777" w:rsidR="00A42A75" w:rsidRPr="00680C41" w:rsidRDefault="001C6303">
      <w:pPr>
        <w:pStyle w:val="berschrift4"/>
        <w:ind w:left="-4" w:right="337"/>
        <w:rPr>
          <w:lang w:val="en-US"/>
        </w:rPr>
      </w:pPr>
      <w:r w:rsidRPr="00680C41">
        <w:rPr>
          <w:lang w:val="en-US"/>
        </w:rPr>
        <w:t xml:space="preserve">multiplicity </w:t>
      </w:r>
    </w:p>
    <w:p w14:paraId="6C79D280" w14:textId="77777777" w:rsidR="00A42A75" w:rsidRPr="00680C41" w:rsidRDefault="001C6303">
      <w:pPr>
        <w:spacing w:after="53"/>
        <w:ind w:left="-5" w:right="6"/>
        <w:rPr>
          <w:lang w:val="en-US"/>
        </w:rPr>
      </w:pPr>
      <w:r w:rsidRPr="00680C41">
        <w:rPr>
          <w:lang w:val="en-US"/>
        </w:rPr>
        <w:t xml:space="preserve">specification of the number of possible occurrences of a property, or the number of allowable elements that may participate in a given relationship [ISO 19103] </w:t>
      </w:r>
    </w:p>
    <w:p w14:paraId="188D793B" w14:textId="77777777" w:rsidR="00A42A75" w:rsidRPr="001C6303" w:rsidRDefault="001C6303">
      <w:pPr>
        <w:ind w:left="-5" w:right="6"/>
        <w:rPr>
          <w:lang w:val="en-US"/>
        </w:rPr>
      </w:pPr>
      <w:r w:rsidRPr="001C6303">
        <w:rPr>
          <w:lang w:val="en-US"/>
        </w:rPr>
        <w:lastRenderedPageBreak/>
        <w:t xml:space="preserve">EXAMPLES: 1..* (one to many); 1 (exactly one); 0..1 (zero or one) </w:t>
      </w:r>
    </w:p>
    <w:p w14:paraId="06708250" w14:textId="77777777" w:rsidR="00A42A75" w:rsidRPr="00680C41" w:rsidRDefault="001C6303">
      <w:pPr>
        <w:pStyle w:val="berschrift4"/>
        <w:ind w:left="-4" w:right="337"/>
        <w:rPr>
          <w:lang w:val="en-US"/>
        </w:rPr>
      </w:pPr>
      <w:r w:rsidRPr="00680C41">
        <w:rPr>
          <w:lang w:val="en-US"/>
        </w:rPr>
        <w:t xml:space="preserve">optimum display scale  </w:t>
      </w:r>
    </w:p>
    <w:p w14:paraId="2543DB2E" w14:textId="77777777" w:rsidR="00A42A75" w:rsidRPr="00680C41" w:rsidRDefault="001C6303">
      <w:pPr>
        <w:spacing w:after="51"/>
        <w:ind w:left="-5" w:right="6"/>
        <w:rPr>
          <w:lang w:val="en-US"/>
        </w:rPr>
      </w:pPr>
      <w:r w:rsidRPr="00680C41">
        <w:rPr>
          <w:lang w:val="en-US"/>
        </w:rPr>
        <w:t xml:space="preserve">the maximum (largest) scale with which the data is intended to be displayed [S-101] </w:t>
      </w:r>
    </w:p>
    <w:p w14:paraId="373C3C51" w14:textId="77777777" w:rsidR="00A42A75" w:rsidRPr="00680C41" w:rsidRDefault="001C6303">
      <w:pPr>
        <w:ind w:left="-5" w:right="6"/>
        <w:rPr>
          <w:lang w:val="en-US"/>
        </w:rPr>
      </w:pPr>
      <w:r w:rsidRPr="00680C41">
        <w:rPr>
          <w:lang w:val="en-US"/>
        </w:rPr>
        <w:t xml:space="preserve">NOTE: Optimum Display Scale may be considered to be the compilation scale for the data, and is the reference for the overscale indication. When the Mariners Selected Viewing Scale (MSVS) is set to a scale that is larger than Optimum Display Scale, this triggers the overscale indication in the end user system. </w:t>
      </w:r>
    </w:p>
    <w:p w14:paraId="1CE2C9A4" w14:textId="77777777" w:rsidR="00A42A75" w:rsidRPr="00680C41" w:rsidRDefault="001C6303">
      <w:pPr>
        <w:pStyle w:val="berschrift4"/>
        <w:ind w:left="-4" w:right="337"/>
        <w:rPr>
          <w:lang w:val="en-US"/>
        </w:rPr>
      </w:pPr>
      <w:r w:rsidRPr="00680C41">
        <w:rPr>
          <w:lang w:val="en-US"/>
        </w:rPr>
        <w:t xml:space="preserve">overscale </w:t>
      </w:r>
    </w:p>
    <w:p w14:paraId="435E66BA" w14:textId="77777777" w:rsidR="00A42A75" w:rsidRPr="00680C41" w:rsidRDefault="001C6303">
      <w:pPr>
        <w:spacing w:after="8"/>
        <w:ind w:left="-5" w:right="6"/>
        <w:rPr>
          <w:lang w:val="en-US"/>
        </w:rPr>
      </w:pPr>
      <w:r w:rsidRPr="00680C41">
        <w:rPr>
          <w:lang w:val="en-US"/>
        </w:rPr>
        <w:t xml:space="preserve">the viewing scale is larger than the value considered by the Data Producer to be the largest intended </w:t>
      </w:r>
    </w:p>
    <w:p w14:paraId="1797D8B8" w14:textId="77777777" w:rsidR="00A42A75" w:rsidRPr="00680C41" w:rsidRDefault="001C6303">
      <w:pPr>
        <w:ind w:left="-5" w:right="6"/>
        <w:rPr>
          <w:lang w:val="en-US"/>
        </w:rPr>
      </w:pPr>
      <w:r w:rsidRPr="00680C41">
        <w:rPr>
          <w:lang w:val="en-US"/>
        </w:rPr>
        <w:t xml:space="preserve">(optimum) display scale for the data [S-101] </w:t>
      </w:r>
    </w:p>
    <w:p w14:paraId="3761DAF1" w14:textId="77777777" w:rsidR="00A42A75" w:rsidRPr="00680C41" w:rsidRDefault="001C6303">
      <w:pPr>
        <w:spacing w:after="51"/>
        <w:ind w:left="-5" w:right="3949"/>
        <w:rPr>
          <w:lang w:val="en-US"/>
        </w:rPr>
      </w:pPr>
      <w:r w:rsidRPr="00680C41">
        <w:rPr>
          <w:b/>
          <w:lang w:val="en-US"/>
        </w:rPr>
        <w:t xml:space="preserve">relationship </w:t>
      </w:r>
      <w:r w:rsidRPr="00680C41">
        <w:rPr>
          <w:lang w:val="en-US"/>
        </w:rPr>
        <w:t xml:space="preserve">semantic connection among model elements [ISO 19103] </w:t>
      </w:r>
    </w:p>
    <w:p w14:paraId="4019300F" w14:textId="77777777" w:rsidR="00A42A75" w:rsidRPr="00680C41" w:rsidRDefault="001C6303">
      <w:pPr>
        <w:ind w:left="-5" w:right="6"/>
        <w:rPr>
          <w:lang w:val="en-US"/>
        </w:rPr>
      </w:pPr>
      <w:r w:rsidRPr="00680C41">
        <w:rPr>
          <w:lang w:val="en-US"/>
        </w:rPr>
        <w:t xml:space="preserve">NOTE: Kinds of relationships include association, generalization, metarelationship, flow, and several kinds grouped under dependency. </w:t>
      </w:r>
    </w:p>
    <w:p w14:paraId="2155877E" w14:textId="77777777" w:rsidR="00A42A75" w:rsidRPr="00680C41" w:rsidRDefault="001C6303">
      <w:pPr>
        <w:pStyle w:val="berschrift4"/>
        <w:ind w:left="-4" w:right="337"/>
        <w:rPr>
          <w:lang w:val="en-US"/>
        </w:rPr>
      </w:pPr>
      <w:r w:rsidRPr="00680C41">
        <w:rPr>
          <w:lang w:val="en-US"/>
        </w:rPr>
        <w:t xml:space="preserve">scale minimum </w:t>
      </w:r>
    </w:p>
    <w:p w14:paraId="693BB0A8" w14:textId="77777777" w:rsidR="00A42A75" w:rsidRPr="00680C41" w:rsidRDefault="001C6303">
      <w:pPr>
        <w:ind w:left="-5" w:right="6"/>
        <w:rPr>
          <w:lang w:val="en-US"/>
        </w:rPr>
      </w:pPr>
      <w:r w:rsidRPr="00680C41">
        <w:rPr>
          <w:lang w:val="en-US"/>
        </w:rPr>
        <w:t xml:space="preserve">the smallest scale at which a feature is intended to be displayed (for example, a minor light, with a scale minimum of 1:45,000, would not normally be displayed at a scale of 1:90,000) [S-101] </w:t>
      </w:r>
    </w:p>
    <w:p w14:paraId="31F50C9A" w14:textId="77777777" w:rsidR="00A42A75" w:rsidRPr="00680C41" w:rsidRDefault="001C6303">
      <w:pPr>
        <w:spacing w:after="27"/>
        <w:ind w:left="-5" w:right="6"/>
        <w:rPr>
          <w:lang w:val="en-US"/>
        </w:rPr>
      </w:pPr>
      <w:r w:rsidRPr="00680C41">
        <w:rPr>
          <w:b/>
          <w:lang w:val="en-US"/>
        </w:rPr>
        <w:t xml:space="preserve">skin of the Earth </w:t>
      </w:r>
      <w:r w:rsidRPr="00680C41">
        <w:rPr>
          <w:lang w:val="en-US"/>
        </w:rPr>
        <w:t xml:space="preserve">a defined set of non-overlapping geographic features of geometric primitive surface, completely covering an area equivalent to that of meta-features Data Coverage. [S-101] </w:t>
      </w:r>
      <w:r w:rsidRPr="00680C41">
        <w:rPr>
          <w:b/>
          <w:lang w:val="en-US"/>
        </w:rPr>
        <w:t xml:space="preserve">viewing scale </w:t>
      </w:r>
    </w:p>
    <w:p w14:paraId="20F1352E" w14:textId="77777777" w:rsidR="00A42A75" w:rsidRPr="00680C41" w:rsidRDefault="001C6303">
      <w:pPr>
        <w:spacing w:after="113"/>
        <w:ind w:left="-5" w:right="6"/>
        <w:rPr>
          <w:lang w:val="en-US"/>
        </w:rPr>
      </w:pPr>
      <w:r w:rsidRPr="00680C41">
        <w:rPr>
          <w:lang w:val="en-US"/>
        </w:rPr>
        <w:t xml:space="preserve">The value of the ratio of the linear dimensions of features of a dataset presented in the display and the actual dimensions of the features represented of the dataset [S-101] </w:t>
      </w:r>
    </w:p>
    <w:p w14:paraId="6091F941" w14:textId="77777777" w:rsidR="00A42A75" w:rsidRPr="00680C41" w:rsidRDefault="001C6303">
      <w:pPr>
        <w:spacing w:after="118" w:line="259" w:lineRule="auto"/>
        <w:ind w:left="1" w:firstLine="0"/>
        <w:jc w:val="left"/>
        <w:rPr>
          <w:lang w:val="en-US"/>
        </w:rPr>
      </w:pPr>
      <w:r w:rsidRPr="00680C41">
        <w:rPr>
          <w:lang w:val="en-US"/>
        </w:rPr>
        <w:t xml:space="preserve"> </w:t>
      </w:r>
    </w:p>
    <w:p w14:paraId="5B1420C2" w14:textId="77777777" w:rsidR="00A42A75" w:rsidRPr="00680C41" w:rsidRDefault="001C6303">
      <w:pPr>
        <w:pStyle w:val="berschrift3"/>
        <w:tabs>
          <w:tab w:val="center" w:pos="1519"/>
        </w:tabs>
        <w:spacing w:after="109"/>
        <w:ind w:left="-14" w:right="0" w:firstLine="0"/>
        <w:rPr>
          <w:lang w:val="en-US"/>
        </w:rPr>
      </w:pPr>
      <w:bookmarkStart w:id="98" w:name="_Toc29656"/>
      <w:r w:rsidRPr="00680C41">
        <w:rPr>
          <w:lang w:val="en-US"/>
        </w:rPr>
        <w:t xml:space="preserve">1.4.2 </w:t>
      </w:r>
      <w:r w:rsidRPr="00680C41">
        <w:rPr>
          <w:lang w:val="en-US"/>
        </w:rPr>
        <w:tab/>
        <w:t xml:space="preserve">Abbreviations </w:t>
      </w:r>
      <w:bookmarkEnd w:id="98"/>
    </w:p>
    <w:p w14:paraId="2E398CC4" w14:textId="77777777" w:rsidR="00A42A75" w:rsidRPr="00680C41" w:rsidRDefault="001C6303">
      <w:pPr>
        <w:spacing w:after="131"/>
        <w:ind w:left="-5" w:right="6"/>
        <w:rPr>
          <w:lang w:val="en-US"/>
        </w:rPr>
      </w:pPr>
      <w:r w:rsidRPr="00680C41">
        <w:rPr>
          <w:lang w:val="en-US"/>
        </w:rPr>
        <w:t xml:space="preserve">This Product Specification uses the abbreviated terms defined in S-158. In addition, the following abbreviations are used: </w:t>
      </w:r>
    </w:p>
    <w:p w14:paraId="70DA1052" w14:textId="77777777" w:rsidR="00A42A75" w:rsidRPr="00680C41" w:rsidRDefault="001C6303">
      <w:pPr>
        <w:tabs>
          <w:tab w:val="center" w:pos="2065"/>
        </w:tabs>
        <w:spacing w:after="135"/>
        <w:ind w:left="-14" w:firstLine="0"/>
        <w:jc w:val="left"/>
        <w:rPr>
          <w:lang w:val="en-US"/>
        </w:rPr>
      </w:pPr>
      <w:r w:rsidRPr="00680C41">
        <w:rPr>
          <w:lang w:val="en-US"/>
        </w:rPr>
        <w:t xml:space="preserve">FOID </w:t>
      </w:r>
      <w:r w:rsidRPr="00680C41">
        <w:rPr>
          <w:lang w:val="en-US"/>
        </w:rPr>
        <w:tab/>
        <w:t xml:space="preserve">Feature Object Identifier </w:t>
      </w:r>
    </w:p>
    <w:p w14:paraId="78B100D0" w14:textId="77777777" w:rsidR="00A42A75" w:rsidRPr="00680C41" w:rsidRDefault="001C6303">
      <w:pPr>
        <w:tabs>
          <w:tab w:val="center" w:pos="3356"/>
        </w:tabs>
        <w:spacing w:after="117"/>
        <w:ind w:left="-14" w:firstLine="0"/>
        <w:jc w:val="left"/>
        <w:rPr>
          <w:lang w:val="en-US"/>
        </w:rPr>
      </w:pPr>
      <w:r w:rsidRPr="00680C41">
        <w:rPr>
          <w:lang w:val="en-US"/>
        </w:rPr>
        <w:t xml:space="preserve">ER file </w:t>
      </w:r>
      <w:r w:rsidRPr="00680C41">
        <w:rPr>
          <w:lang w:val="en-US"/>
        </w:rPr>
        <w:tab/>
        <w:t xml:space="preserve">Update file in the ISO 8211 format specified by S-101 </w:t>
      </w:r>
    </w:p>
    <w:p w14:paraId="39792279" w14:textId="77777777" w:rsidR="00A42A75" w:rsidRPr="00680C41" w:rsidRDefault="001C6303">
      <w:pPr>
        <w:spacing w:after="98" w:line="259" w:lineRule="auto"/>
        <w:ind w:left="1" w:firstLine="0"/>
        <w:jc w:val="left"/>
        <w:rPr>
          <w:lang w:val="en-US"/>
        </w:rPr>
      </w:pPr>
      <w:r w:rsidRPr="00680C41">
        <w:rPr>
          <w:lang w:val="en-US"/>
        </w:rPr>
        <w:t xml:space="preserve"> </w:t>
      </w:r>
    </w:p>
    <w:p w14:paraId="772C5FFC" w14:textId="77777777" w:rsidR="00A42A75" w:rsidRPr="00680C41" w:rsidRDefault="001C6303">
      <w:pPr>
        <w:pStyle w:val="berschrift3"/>
        <w:spacing w:after="225"/>
        <w:ind w:left="-4" w:right="337"/>
        <w:rPr>
          <w:lang w:val="en-US"/>
        </w:rPr>
      </w:pPr>
      <w:bookmarkStart w:id="99" w:name="_Toc29657"/>
      <w:r w:rsidRPr="00680C41">
        <w:rPr>
          <w:lang w:val="en-US"/>
        </w:rPr>
        <w:t xml:space="preserve">1.4.3 Symbols </w:t>
      </w:r>
      <w:bookmarkEnd w:id="99"/>
    </w:p>
    <w:p w14:paraId="7C6B3331" w14:textId="77777777" w:rsidR="00A42A75" w:rsidRPr="00680C41" w:rsidRDefault="001C6303">
      <w:pPr>
        <w:ind w:left="-5" w:right="6"/>
        <w:rPr>
          <w:lang w:val="en-US"/>
        </w:rPr>
      </w:pPr>
      <w:r w:rsidRPr="00680C41">
        <w:rPr>
          <w:lang w:val="en-US"/>
        </w:rPr>
        <w:t xml:space="preserve">The symbols used in logical and spatial expressions are defined in S-158 clause 1.3.3 (Symbols). </w:t>
      </w:r>
    </w:p>
    <w:p w14:paraId="3797C754" w14:textId="77777777" w:rsidR="00A42A75" w:rsidRPr="00680C41" w:rsidRDefault="001C6303">
      <w:pPr>
        <w:spacing w:after="143" w:line="259" w:lineRule="auto"/>
        <w:ind w:left="1" w:firstLine="0"/>
        <w:jc w:val="left"/>
        <w:rPr>
          <w:lang w:val="en-US"/>
        </w:rPr>
      </w:pPr>
      <w:r w:rsidRPr="00680C41">
        <w:rPr>
          <w:lang w:val="en-US"/>
        </w:rPr>
        <w:t xml:space="preserve"> </w:t>
      </w:r>
    </w:p>
    <w:p w14:paraId="54C6A3FA" w14:textId="77777777" w:rsidR="00A42A75" w:rsidRPr="00680C41" w:rsidRDefault="001C6303">
      <w:pPr>
        <w:pStyle w:val="berschrift2"/>
        <w:tabs>
          <w:tab w:val="center" w:pos="1560"/>
        </w:tabs>
        <w:ind w:left="-14" w:firstLine="0"/>
        <w:rPr>
          <w:lang w:val="en-US"/>
        </w:rPr>
      </w:pPr>
      <w:bookmarkStart w:id="100" w:name="_Toc29658"/>
      <w:r w:rsidRPr="00680C41">
        <w:rPr>
          <w:lang w:val="en-US"/>
        </w:rPr>
        <w:t xml:space="preserve">1.5 </w:t>
      </w:r>
      <w:r w:rsidRPr="00680C41">
        <w:rPr>
          <w:lang w:val="en-US"/>
        </w:rPr>
        <w:tab/>
        <w:t xml:space="preserve">Use of language </w:t>
      </w:r>
      <w:bookmarkEnd w:id="100"/>
    </w:p>
    <w:p w14:paraId="638D8C14" w14:textId="77777777" w:rsidR="00A42A75" w:rsidRPr="00680C41" w:rsidRDefault="001C6303">
      <w:pPr>
        <w:spacing w:after="81"/>
        <w:ind w:left="-5" w:right="6"/>
        <w:rPr>
          <w:lang w:val="en-US"/>
        </w:rPr>
      </w:pPr>
      <w:r w:rsidRPr="00680C41">
        <w:rPr>
          <w:lang w:val="en-US"/>
        </w:rPr>
        <w:t xml:space="preserve">Within this document: </w:t>
      </w:r>
    </w:p>
    <w:p w14:paraId="4843C870" w14:textId="77777777" w:rsidR="00A42A75" w:rsidRPr="00680C41" w:rsidRDefault="001C6303">
      <w:pPr>
        <w:numPr>
          <w:ilvl w:val="0"/>
          <w:numId w:val="1"/>
        </w:numPr>
        <w:spacing w:after="33"/>
        <w:ind w:right="6" w:hanging="427"/>
        <w:rPr>
          <w:lang w:val="en-US"/>
        </w:rPr>
      </w:pPr>
      <w:r w:rsidRPr="00680C41">
        <w:rPr>
          <w:lang w:val="en-US"/>
        </w:rPr>
        <w:t xml:space="preserve">“Must” indicates a mandatory requirement. </w:t>
      </w:r>
    </w:p>
    <w:p w14:paraId="6B6D3D1D" w14:textId="77777777" w:rsidR="00A42A75" w:rsidRPr="00680C41" w:rsidRDefault="001C6303">
      <w:pPr>
        <w:numPr>
          <w:ilvl w:val="0"/>
          <w:numId w:val="1"/>
        </w:numPr>
        <w:spacing w:after="85"/>
        <w:ind w:right="6" w:hanging="427"/>
        <w:rPr>
          <w:lang w:val="en-US"/>
        </w:rPr>
      </w:pPr>
      <w:r w:rsidRPr="00680C41">
        <w:rPr>
          <w:lang w:val="en-US"/>
        </w:rPr>
        <w:t xml:space="preserve">“Should” indicates an optional requirement, that is the recommended process to be followed, but is not mandatory. </w:t>
      </w:r>
    </w:p>
    <w:p w14:paraId="58CE65DD" w14:textId="77777777" w:rsidR="00A42A75" w:rsidRPr="00680C41" w:rsidRDefault="001C6303">
      <w:pPr>
        <w:numPr>
          <w:ilvl w:val="0"/>
          <w:numId w:val="1"/>
        </w:numPr>
        <w:spacing w:after="78"/>
        <w:ind w:right="6" w:hanging="427"/>
        <w:rPr>
          <w:lang w:val="en-US"/>
        </w:rPr>
      </w:pPr>
      <w:r w:rsidRPr="00680C41">
        <w:rPr>
          <w:lang w:val="en-US"/>
        </w:rPr>
        <w:t xml:space="preserve">“May” means “allowed to” or “could possibly”, and is not mandatory. </w:t>
      </w:r>
    </w:p>
    <w:p w14:paraId="0126B185" w14:textId="77777777" w:rsidR="00A42A75" w:rsidRPr="00680C41" w:rsidRDefault="001C6303">
      <w:pPr>
        <w:spacing w:after="0" w:line="259" w:lineRule="auto"/>
        <w:ind w:left="1" w:firstLine="0"/>
        <w:jc w:val="left"/>
        <w:rPr>
          <w:lang w:val="en-US"/>
        </w:rPr>
      </w:pPr>
      <w:r w:rsidRPr="00680C41">
        <w:rPr>
          <w:lang w:val="en-US"/>
        </w:rPr>
        <w:t xml:space="preserve"> </w:t>
      </w:r>
    </w:p>
    <w:p w14:paraId="4474F3D0" w14:textId="77777777" w:rsidR="00A42A75" w:rsidRPr="00680C41" w:rsidRDefault="001C6303">
      <w:pPr>
        <w:pStyle w:val="berschrift2"/>
        <w:tabs>
          <w:tab w:val="center" w:pos="1743"/>
        </w:tabs>
        <w:ind w:left="-14" w:firstLine="0"/>
        <w:rPr>
          <w:lang w:val="en-US"/>
        </w:rPr>
      </w:pPr>
      <w:bookmarkStart w:id="101" w:name="_Toc29659"/>
      <w:r w:rsidRPr="00680C41">
        <w:rPr>
          <w:lang w:val="en-US"/>
        </w:rPr>
        <w:t xml:space="preserve">1.6 </w:t>
      </w:r>
      <w:r w:rsidRPr="00680C41">
        <w:rPr>
          <w:lang w:val="en-US"/>
        </w:rPr>
        <w:tab/>
        <w:t xml:space="preserve">General description </w:t>
      </w:r>
      <w:bookmarkEnd w:id="101"/>
    </w:p>
    <w:p w14:paraId="55BA4AC1" w14:textId="77777777" w:rsidR="00A42A75" w:rsidRPr="00680C41" w:rsidRDefault="001C6303">
      <w:pPr>
        <w:ind w:left="-5" w:right="6"/>
        <w:rPr>
          <w:lang w:val="en-US"/>
        </w:rPr>
      </w:pPr>
      <w:r w:rsidRPr="00680C41">
        <w:rPr>
          <w:lang w:val="en-US"/>
        </w:rPr>
        <w:t>S-158:</w:t>
      </w:r>
      <w:del w:id="102" w:author="Birklhuber Bernd" w:date="2025-06-16T15:13:00Z">
        <w:r w:rsidRPr="00680C41" w:rsidDel="001C6303">
          <w:rPr>
            <w:lang w:val="en-US"/>
          </w:rPr>
          <w:delText>1</w:delText>
        </w:r>
      </w:del>
      <w:ins w:id="103" w:author="Birklhuber Bernd" w:date="2025-06-16T15:13:00Z">
        <w:r>
          <w:rPr>
            <w:lang w:val="en-US"/>
          </w:rPr>
          <w:t>4</w:t>
        </w:r>
      </w:ins>
      <w:r w:rsidRPr="00680C41">
        <w:rPr>
          <w:lang w:val="en-US"/>
        </w:rPr>
        <w:t>01 is a specification describing product-specific validation checks for S-</w:t>
      </w:r>
      <w:del w:id="104" w:author="Birklhuber Bernd" w:date="2025-06-16T15:13:00Z">
        <w:r w:rsidRPr="00680C41" w:rsidDel="001C6303">
          <w:rPr>
            <w:lang w:val="en-US"/>
          </w:rPr>
          <w:delText>1</w:delText>
        </w:r>
      </w:del>
      <w:ins w:id="105" w:author="Birklhuber Bernd" w:date="2025-06-16T15:13:00Z">
        <w:r>
          <w:rPr>
            <w:lang w:val="en-US"/>
          </w:rPr>
          <w:t>4</w:t>
        </w:r>
      </w:ins>
      <w:r w:rsidRPr="00680C41">
        <w:rPr>
          <w:lang w:val="en-US"/>
        </w:rPr>
        <w:t>01 products. There are no data products based directly on this edition of S-158:</w:t>
      </w:r>
      <w:del w:id="106" w:author="Birklhuber Bernd" w:date="2025-06-16T15:13:00Z">
        <w:r w:rsidRPr="00680C41" w:rsidDel="001C6303">
          <w:rPr>
            <w:lang w:val="en-US"/>
          </w:rPr>
          <w:delText>1</w:delText>
        </w:r>
      </w:del>
      <w:ins w:id="107" w:author="Birklhuber Bernd" w:date="2025-06-16T15:13:00Z">
        <w:r>
          <w:rPr>
            <w:lang w:val="en-US"/>
          </w:rPr>
          <w:t>4</w:t>
        </w:r>
      </w:ins>
      <w:r w:rsidRPr="00680C41">
        <w:rPr>
          <w:lang w:val="en-US"/>
        </w:rPr>
        <w:t xml:space="preserve">01 and therefore no general information applicable to data products conforming to it. </w:t>
      </w:r>
    </w:p>
    <w:p w14:paraId="66D2AB66" w14:textId="77777777" w:rsidR="00A42A75" w:rsidRPr="00680C41" w:rsidRDefault="001C6303">
      <w:pPr>
        <w:spacing w:after="144" w:line="259" w:lineRule="auto"/>
        <w:ind w:left="1" w:firstLine="0"/>
        <w:jc w:val="left"/>
        <w:rPr>
          <w:lang w:val="en-US"/>
        </w:rPr>
      </w:pPr>
      <w:r w:rsidRPr="00680C41">
        <w:rPr>
          <w:lang w:val="en-US"/>
        </w:rPr>
        <w:lastRenderedPageBreak/>
        <w:t xml:space="preserve"> </w:t>
      </w:r>
    </w:p>
    <w:p w14:paraId="3B06475D" w14:textId="77777777" w:rsidR="00A42A75" w:rsidRPr="00680C41" w:rsidRDefault="001C6303">
      <w:pPr>
        <w:pStyle w:val="berschrift2"/>
        <w:tabs>
          <w:tab w:val="center" w:pos="2838"/>
        </w:tabs>
        <w:ind w:left="-14" w:firstLine="0"/>
        <w:rPr>
          <w:lang w:val="en-US"/>
        </w:rPr>
      </w:pPr>
      <w:bookmarkStart w:id="108" w:name="_Toc29660"/>
      <w:r w:rsidRPr="00680C41">
        <w:rPr>
          <w:lang w:val="en-US"/>
        </w:rPr>
        <w:t xml:space="preserve">1.7 </w:t>
      </w:r>
      <w:r w:rsidRPr="00680C41">
        <w:rPr>
          <w:lang w:val="en-US"/>
        </w:rPr>
        <w:tab/>
        <w:t xml:space="preserve">Specification metadata and maintenance </w:t>
      </w:r>
      <w:bookmarkEnd w:id="108"/>
    </w:p>
    <w:p w14:paraId="7AEC966B" w14:textId="77777777" w:rsidR="00A42A75" w:rsidRPr="00680C41" w:rsidRDefault="001C6303">
      <w:pPr>
        <w:pStyle w:val="berschrift3"/>
        <w:tabs>
          <w:tab w:val="center" w:pos="1942"/>
        </w:tabs>
        <w:spacing w:after="107"/>
        <w:ind w:left="-14" w:right="0" w:firstLine="0"/>
        <w:rPr>
          <w:lang w:val="en-US"/>
        </w:rPr>
      </w:pPr>
      <w:bookmarkStart w:id="109" w:name="_Toc29661"/>
      <w:r w:rsidRPr="00680C41">
        <w:rPr>
          <w:lang w:val="en-US"/>
        </w:rPr>
        <w:t xml:space="preserve">1.7.1 </w:t>
      </w:r>
      <w:r w:rsidRPr="00680C41">
        <w:rPr>
          <w:lang w:val="en-US"/>
        </w:rPr>
        <w:tab/>
        <w:t xml:space="preserve">Specification metadata </w:t>
      </w:r>
      <w:bookmarkEnd w:id="109"/>
    </w:p>
    <w:p w14:paraId="61538CB1" w14:textId="77777777" w:rsidR="00A42A75" w:rsidRPr="00680C41" w:rsidRDefault="001C6303">
      <w:pPr>
        <w:spacing w:after="8"/>
        <w:ind w:left="-5" w:right="6"/>
        <w:rPr>
          <w:lang w:val="en-US"/>
        </w:rPr>
      </w:pPr>
      <w:r w:rsidRPr="00680C41">
        <w:rPr>
          <w:lang w:val="en-US"/>
        </w:rPr>
        <w:t xml:space="preserve">This information uniquely identifies this Specification and provides information about its creation and maintenance. </w:t>
      </w:r>
    </w:p>
    <w:tbl>
      <w:tblPr>
        <w:tblStyle w:val="TableGrid"/>
        <w:tblW w:w="9082" w:type="dxa"/>
        <w:tblInd w:w="1" w:type="dxa"/>
        <w:tblCellMar>
          <w:top w:w="2" w:type="dxa"/>
          <w:left w:w="0" w:type="dxa"/>
          <w:bottom w:w="0" w:type="dxa"/>
          <w:right w:w="0" w:type="dxa"/>
        </w:tblCellMar>
        <w:tblLook w:val="04A0" w:firstRow="1" w:lastRow="0" w:firstColumn="1" w:lastColumn="0" w:noHBand="0" w:noVBand="1"/>
      </w:tblPr>
      <w:tblGrid>
        <w:gridCol w:w="1701"/>
        <w:gridCol w:w="7381"/>
      </w:tblGrid>
      <w:tr w:rsidR="00A42A75" w:rsidRPr="00680C41" w14:paraId="7B7A7A7F" w14:textId="77777777">
        <w:trPr>
          <w:trHeight w:val="1865"/>
        </w:trPr>
        <w:tc>
          <w:tcPr>
            <w:tcW w:w="9082" w:type="dxa"/>
            <w:gridSpan w:val="2"/>
            <w:tcBorders>
              <w:top w:val="nil"/>
              <w:left w:val="nil"/>
              <w:bottom w:val="nil"/>
              <w:right w:val="nil"/>
            </w:tcBorders>
          </w:tcPr>
          <w:p w14:paraId="5D494C06" w14:textId="77777777" w:rsidR="00A42A75" w:rsidRPr="00680C41" w:rsidRDefault="001C6303">
            <w:pPr>
              <w:tabs>
                <w:tab w:val="center" w:pos="3818"/>
              </w:tabs>
              <w:spacing w:after="112" w:line="259" w:lineRule="auto"/>
              <w:ind w:left="0" w:firstLine="0"/>
              <w:jc w:val="left"/>
              <w:rPr>
                <w:lang w:val="en-US"/>
              </w:rPr>
            </w:pPr>
            <w:r w:rsidRPr="00680C41">
              <w:rPr>
                <w:b/>
                <w:sz w:val="22"/>
                <w:lang w:val="en-US"/>
              </w:rPr>
              <w:t>Title:</w:t>
            </w:r>
            <w:r w:rsidRPr="00680C41">
              <w:rPr>
                <w:lang w:val="en-US"/>
              </w:rPr>
              <w:t xml:space="preserve">  </w:t>
            </w:r>
            <w:r w:rsidRPr="00680C41">
              <w:rPr>
                <w:lang w:val="en-US"/>
              </w:rPr>
              <w:tab/>
            </w:r>
            <w:ins w:id="110" w:author="Birklhuber Bernd" w:date="2025-06-16T15:14:00Z">
              <w:r>
                <w:rPr>
                  <w:lang w:val="en-US"/>
                </w:rPr>
                <w:t xml:space="preserve">Inland </w:t>
              </w:r>
            </w:ins>
            <w:r w:rsidRPr="00680C41">
              <w:rPr>
                <w:lang w:val="en-US"/>
              </w:rPr>
              <w:t xml:space="preserve">Electronic Navigational Chart Validation Checks </w:t>
            </w:r>
          </w:p>
          <w:p w14:paraId="5FF66755" w14:textId="77777777" w:rsidR="00A42A75" w:rsidRPr="00680C41" w:rsidRDefault="001C6303">
            <w:pPr>
              <w:tabs>
                <w:tab w:val="center" w:pos="1922"/>
              </w:tabs>
              <w:spacing w:after="116" w:line="259" w:lineRule="auto"/>
              <w:ind w:left="0" w:firstLine="0"/>
              <w:jc w:val="left"/>
              <w:rPr>
                <w:lang w:val="en-US"/>
              </w:rPr>
            </w:pPr>
            <w:r w:rsidRPr="00680C41">
              <w:rPr>
                <w:b/>
                <w:sz w:val="22"/>
                <w:lang w:val="en-US"/>
              </w:rPr>
              <w:t>Version:</w:t>
            </w:r>
            <w:r w:rsidRPr="00680C41">
              <w:rPr>
                <w:lang w:val="en-US"/>
              </w:rPr>
              <w:t xml:space="preserve">  </w:t>
            </w:r>
            <w:r w:rsidRPr="00680C41">
              <w:rPr>
                <w:lang w:val="en-US"/>
              </w:rPr>
              <w:tab/>
              <w:t xml:space="preserve">1.0.0 </w:t>
            </w:r>
          </w:p>
          <w:p w14:paraId="0AE709F7" w14:textId="77777777" w:rsidR="00A42A75" w:rsidRPr="00680C41" w:rsidRDefault="001C6303">
            <w:pPr>
              <w:tabs>
                <w:tab w:val="center" w:pos="2212"/>
              </w:tabs>
              <w:spacing w:after="111" w:line="259" w:lineRule="auto"/>
              <w:ind w:left="0" w:firstLine="0"/>
              <w:jc w:val="left"/>
              <w:rPr>
                <w:lang w:val="en-US"/>
              </w:rPr>
            </w:pPr>
            <w:r w:rsidRPr="00680C41">
              <w:rPr>
                <w:b/>
                <w:sz w:val="22"/>
                <w:lang w:val="en-US"/>
              </w:rPr>
              <w:t>Date:</w:t>
            </w:r>
            <w:r w:rsidRPr="00680C41">
              <w:rPr>
                <w:lang w:val="en-US"/>
              </w:rPr>
              <w:t xml:space="preserve">  </w:t>
            </w:r>
            <w:r w:rsidRPr="00680C41">
              <w:rPr>
                <w:lang w:val="en-US"/>
              </w:rPr>
              <w:tab/>
            </w:r>
            <w:commentRangeStart w:id="111"/>
            <w:r w:rsidRPr="00680C41">
              <w:rPr>
                <w:lang w:val="en-US"/>
              </w:rPr>
              <w:t xml:space="preserve">2024-12-05 </w:t>
            </w:r>
            <w:commentRangeEnd w:id="111"/>
            <w:r>
              <w:rPr>
                <w:rStyle w:val="Kommentarzeichen"/>
                <w:rFonts w:ascii="Garamond" w:eastAsia="Times New Roman" w:hAnsi="Garamond" w:cs="Times New Roman"/>
                <w:color w:val="auto"/>
                <w:lang w:val="en-US" w:eastAsia="en-US"/>
              </w:rPr>
              <w:commentReference w:id="111"/>
            </w:r>
          </w:p>
          <w:p w14:paraId="5C75F34A" w14:textId="77777777" w:rsidR="00A42A75" w:rsidRPr="00680C41" w:rsidRDefault="001C6303">
            <w:pPr>
              <w:tabs>
                <w:tab w:val="center" w:pos="2028"/>
              </w:tabs>
              <w:spacing w:after="111" w:line="259" w:lineRule="auto"/>
              <w:ind w:left="0" w:firstLine="0"/>
              <w:jc w:val="left"/>
              <w:rPr>
                <w:lang w:val="en-US"/>
              </w:rPr>
            </w:pPr>
            <w:r w:rsidRPr="00680C41">
              <w:rPr>
                <w:b/>
                <w:sz w:val="22"/>
                <w:lang w:val="en-US"/>
              </w:rPr>
              <w:t>Language:</w:t>
            </w:r>
            <w:r w:rsidRPr="00680C41">
              <w:rPr>
                <w:lang w:val="en-US"/>
              </w:rPr>
              <w:t xml:space="preserve">  </w:t>
            </w:r>
            <w:r w:rsidRPr="00680C41">
              <w:rPr>
                <w:lang w:val="en-US"/>
              </w:rPr>
              <w:tab/>
              <w:t xml:space="preserve">English </w:t>
            </w:r>
          </w:p>
          <w:p w14:paraId="34033E51" w14:textId="77777777" w:rsidR="00A42A75" w:rsidRPr="00680C41" w:rsidRDefault="001C6303">
            <w:pPr>
              <w:spacing w:after="0" w:line="259" w:lineRule="auto"/>
              <w:ind w:left="0" w:firstLine="0"/>
              <w:jc w:val="left"/>
              <w:rPr>
                <w:lang w:val="en-US"/>
              </w:rPr>
            </w:pPr>
            <w:r w:rsidRPr="00680C41">
              <w:rPr>
                <w:b/>
                <w:sz w:val="22"/>
                <w:lang w:val="en-US"/>
              </w:rPr>
              <w:t>Classification:</w:t>
            </w:r>
            <w:r w:rsidRPr="00680C41">
              <w:rPr>
                <w:lang w:val="en-US"/>
              </w:rPr>
              <w:t xml:space="preserve">  Unclassified </w:t>
            </w:r>
          </w:p>
        </w:tc>
      </w:tr>
      <w:tr w:rsidR="00A42A75" w:rsidRPr="00680C41" w14:paraId="49BB28E3" w14:textId="77777777">
        <w:trPr>
          <w:trHeight w:val="1441"/>
        </w:trPr>
        <w:tc>
          <w:tcPr>
            <w:tcW w:w="1701" w:type="dxa"/>
            <w:tcBorders>
              <w:top w:val="nil"/>
              <w:left w:val="nil"/>
              <w:bottom w:val="nil"/>
              <w:right w:val="nil"/>
            </w:tcBorders>
          </w:tcPr>
          <w:p w14:paraId="24BA4882" w14:textId="77777777" w:rsidR="00A42A75" w:rsidRDefault="001C6303">
            <w:pPr>
              <w:spacing w:after="0" w:line="259" w:lineRule="auto"/>
              <w:ind w:left="0" w:firstLine="0"/>
              <w:jc w:val="left"/>
            </w:pPr>
            <w:r>
              <w:rPr>
                <w:b/>
                <w:sz w:val="22"/>
              </w:rPr>
              <w:t>Contact:</w:t>
            </w:r>
            <w:r>
              <w:t xml:space="preserve">  </w:t>
            </w:r>
          </w:p>
        </w:tc>
        <w:tc>
          <w:tcPr>
            <w:tcW w:w="7380" w:type="dxa"/>
            <w:tcBorders>
              <w:top w:val="nil"/>
              <w:left w:val="nil"/>
              <w:bottom w:val="nil"/>
              <w:right w:val="nil"/>
            </w:tcBorders>
          </w:tcPr>
          <w:p w14:paraId="197C6C22" w14:textId="77777777" w:rsidR="00A42A75" w:rsidRPr="00680C41" w:rsidRDefault="001C6303">
            <w:pPr>
              <w:spacing w:after="0" w:line="259" w:lineRule="auto"/>
              <w:ind w:left="0" w:firstLine="0"/>
              <w:jc w:val="left"/>
              <w:rPr>
                <w:lang w:val="en-US"/>
              </w:rPr>
            </w:pPr>
            <w:commentRangeStart w:id="112"/>
            <w:r w:rsidRPr="00680C41">
              <w:rPr>
                <w:lang w:val="en-US"/>
              </w:rPr>
              <w:t xml:space="preserve">International Hydrographic Organization. </w:t>
            </w:r>
          </w:p>
          <w:p w14:paraId="554D2413" w14:textId="77777777" w:rsidR="00A42A75" w:rsidRPr="00680C41" w:rsidRDefault="001C6303">
            <w:pPr>
              <w:spacing w:after="0" w:line="259" w:lineRule="auto"/>
              <w:ind w:left="0" w:firstLine="0"/>
              <w:jc w:val="left"/>
              <w:rPr>
                <w:lang w:val="en-US"/>
              </w:rPr>
            </w:pPr>
            <w:r w:rsidRPr="00680C41">
              <w:rPr>
                <w:lang w:val="en-US"/>
              </w:rPr>
              <w:t xml:space="preserve">4 quai Antoine 1er, </w:t>
            </w:r>
          </w:p>
          <w:p w14:paraId="0B6DD0EF" w14:textId="77777777" w:rsidR="00A42A75" w:rsidRPr="00680C41" w:rsidRDefault="001C6303">
            <w:pPr>
              <w:spacing w:after="0" w:line="241" w:lineRule="auto"/>
              <w:ind w:left="0" w:right="2937" w:firstLine="0"/>
              <w:rPr>
                <w:lang w:val="en-US"/>
              </w:rPr>
            </w:pPr>
            <w:r w:rsidRPr="00680C41">
              <w:rPr>
                <w:lang w:val="en-US"/>
              </w:rPr>
              <w:t xml:space="preserve">B.P.445 MC 98011 MONACO CEDEX Telephone: +377 93 10 81 00 </w:t>
            </w:r>
          </w:p>
          <w:p w14:paraId="0EF5271C" w14:textId="77777777" w:rsidR="00A42A75" w:rsidRPr="00680C41" w:rsidRDefault="001C6303">
            <w:pPr>
              <w:spacing w:after="0" w:line="259" w:lineRule="auto"/>
              <w:ind w:left="0" w:firstLine="0"/>
              <w:jc w:val="left"/>
              <w:rPr>
                <w:lang w:val="en-US"/>
              </w:rPr>
            </w:pPr>
            <w:r w:rsidRPr="00680C41">
              <w:rPr>
                <w:lang w:val="en-US"/>
              </w:rPr>
              <w:t xml:space="preserve">B.P. 445 Fax: + 377 93 10 81 40 </w:t>
            </w:r>
          </w:p>
          <w:p w14:paraId="6DEA1F2E" w14:textId="77777777" w:rsidR="00A42A75" w:rsidRPr="00680C41" w:rsidRDefault="001C6303">
            <w:pPr>
              <w:spacing w:after="0" w:line="259" w:lineRule="auto"/>
              <w:ind w:left="0" w:firstLine="0"/>
              <w:jc w:val="left"/>
              <w:rPr>
                <w:lang w:val="en-US"/>
              </w:rPr>
            </w:pPr>
            <w:r w:rsidRPr="00680C41">
              <w:rPr>
                <w:lang w:val="en-US"/>
              </w:rPr>
              <w:t xml:space="preserve">Email: </w:t>
            </w:r>
            <w:r w:rsidRPr="00680C41">
              <w:rPr>
                <w:color w:val="0000FF"/>
                <w:u w:val="single" w:color="0000FF"/>
                <w:lang w:val="en-US"/>
              </w:rPr>
              <w:t>info@iho.int</w:t>
            </w:r>
            <w:r w:rsidRPr="00680C41">
              <w:rPr>
                <w:lang w:val="en-US"/>
              </w:rPr>
              <w:t xml:space="preserve"> </w:t>
            </w:r>
            <w:commentRangeEnd w:id="112"/>
            <w:r>
              <w:rPr>
                <w:rStyle w:val="Kommentarzeichen"/>
                <w:rFonts w:ascii="Garamond" w:eastAsia="Times New Roman" w:hAnsi="Garamond" w:cs="Times New Roman"/>
                <w:color w:val="auto"/>
                <w:lang w:val="en-US" w:eastAsia="en-US"/>
              </w:rPr>
              <w:commentReference w:id="112"/>
            </w:r>
          </w:p>
        </w:tc>
      </w:tr>
      <w:tr w:rsidR="00A42A75" w14:paraId="06C1E5CF" w14:textId="77777777">
        <w:trPr>
          <w:trHeight w:val="373"/>
        </w:trPr>
        <w:tc>
          <w:tcPr>
            <w:tcW w:w="1701" w:type="dxa"/>
            <w:tcBorders>
              <w:top w:val="nil"/>
              <w:left w:val="nil"/>
              <w:bottom w:val="nil"/>
              <w:right w:val="nil"/>
            </w:tcBorders>
          </w:tcPr>
          <w:p w14:paraId="2C1C6C00" w14:textId="77777777" w:rsidR="00A42A75" w:rsidRDefault="001C6303">
            <w:pPr>
              <w:spacing w:after="0" w:line="259" w:lineRule="auto"/>
              <w:ind w:left="0" w:firstLine="0"/>
              <w:jc w:val="left"/>
            </w:pPr>
            <w:r>
              <w:rPr>
                <w:b/>
                <w:sz w:val="22"/>
              </w:rPr>
              <w:t>Role:</w:t>
            </w:r>
            <w:r>
              <w:t xml:space="preserve">  </w:t>
            </w:r>
          </w:p>
        </w:tc>
        <w:tc>
          <w:tcPr>
            <w:tcW w:w="7380" w:type="dxa"/>
            <w:tcBorders>
              <w:top w:val="nil"/>
              <w:left w:val="nil"/>
              <w:bottom w:val="nil"/>
              <w:right w:val="nil"/>
            </w:tcBorders>
          </w:tcPr>
          <w:p w14:paraId="5968062E" w14:textId="77777777" w:rsidR="00A42A75" w:rsidRDefault="001C6303">
            <w:pPr>
              <w:spacing w:after="0" w:line="259" w:lineRule="auto"/>
              <w:ind w:left="0" w:firstLine="0"/>
              <w:jc w:val="left"/>
            </w:pPr>
            <w:r>
              <w:t xml:space="preserve">Owner </w:t>
            </w:r>
          </w:p>
        </w:tc>
      </w:tr>
      <w:tr w:rsidR="00A42A75" w14:paraId="6427D01A" w14:textId="77777777">
        <w:trPr>
          <w:trHeight w:val="372"/>
        </w:trPr>
        <w:tc>
          <w:tcPr>
            <w:tcW w:w="1701" w:type="dxa"/>
            <w:tcBorders>
              <w:top w:val="nil"/>
              <w:left w:val="nil"/>
              <w:bottom w:val="nil"/>
              <w:right w:val="nil"/>
            </w:tcBorders>
          </w:tcPr>
          <w:p w14:paraId="5799FA88" w14:textId="77777777" w:rsidR="00A42A75" w:rsidRDefault="001C6303">
            <w:pPr>
              <w:spacing w:after="0" w:line="259" w:lineRule="auto"/>
              <w:ind w:left="0" w:firstLine="0"/>
              <w:jc w:val="left"/>
            </w:pPr>
            <w:r>
              <w:rPr>
                <w:b/>
                <w:sz w:val="22"/>
              </w:rPr>
              <w:t>URL:</w:t>
            </w:r>
            <w:r>
              <w:t xml:space="preserve">  </w:t>
            </w:r>
          </w:p>
        </w:tc>
        <w:tc>
          <w:tcPr>
            <w:tcW w:w="7380" w:type="dxa"/>
            <w:tcBorders>
              <w:top w:val="nil"/>
              <w:left w:val="nil"/>
              <w:bottom w:val="nil"/>
              <w:right w:val="nil"/>
            </w:tcBorders>
          </w:tcPr>
          <w:p w14:paraId="492D266C" w14:textId="77777777" w:rsidR="00A42A75" w:rsidRDefault="001C6303">
            <w:pPr>
              <w:spacing w:after="0" w:line="259" w:lineRule="auto"/>
              <w:ind w:left="0" w:firstLine="0"/>
              <w:jc w:val="left"/>
            </w:pPr>
            <w:hyperlink r:id="rId27">
              <w:r>
                <w:rPr>
                  <w:color w:val="0000FF"/>
                  <w:u w:val="single" w:color="0000FF"/>
                </w:rPr>
                <w:t>https://registry.iho.int</w:t>
              </w:r>
            </w:hyperlink>
            <w:hyperlink r:id="rId28">
              <w:r>
                <w:t xml:space="preserve"> </w:t>
              </w:r>
            </w:hyperlink>
            <w:r>
              <w:t xml:space="preserve"> </w:t>
            </w:r>
          </w:p>
        </w:tc>
      </w:tr>
      <w:tr w:rsidR="00A42A75" w14:paraId="60EB241D" w14:textId="77777777">
        <w:trPr>
          <w:trHeight w:val="373"/>
        </w:trPr>
        <w:tc>
          <w:tcPr>
            <w:tcW w:w="1701" w:type="dxa"/>
            <w:tcBorders>
              <w:top w:val="nil"/>
              <w:left w:val="nil"/>
              <w:bottom w:val="nil"/>
              <w:right w:val="nil"/>
            </w:tcBorders>
          </w:tcPr>
          <w:p w14:paraId="66677199" w14:textId="77777777" w:rsidR="00A42A75" w:rsidRDefault="001C6303">
            <w:pPr>
              <w:spacing w:after="0" w:line="259" w:lineRule="auto"/>
              <w:ind w:left="0" w:firstLine="0"/>
              <w:jc w:val="left"/>
            </w:pPr>
            <w:r>
              <w:rPr>
                <w:b/>
                <w:sz w:val="22"/>
              </w:rPr>
              <w:t>Identifier:</w:t>
            </w:r>
            <w:r>
              <w:t xml:space="preserve">  </w:t>
            </w:r>
          </w:p>
        </w:tc>
        <w:tc>
          <w:tcPr>
            <w:tcW w:w="7380" w:type="dxa"/>
            <w:tcBorders>
              <w:top w:val="nil"/>
              <w:left w:val="nil"/>
              <w:bottom w:val="nil"/>
              <w:right w:val="nil"/>
            </w:tcBorders>
          </w:tcPr>
          <w:p w14:paraId="297DF9F6" w14:textId="77777777" w:rsidR="00A42A75" w:rsidRDefault="001C6303" w:rsidP="001C6303">
            <w:pPr>
              <w:spacing w:after="0" w:line="259" w:lineRule="auto"/>
              <w:ind w:left="0" w:firstLine="0"/>
              <w:jc w:val="left"/>
            </w:pPr>
            <w:r>
              <w:t>S-158:</w:t>
            </w:r>
            <w:del w:id="113" w:author="Birklhuber Bernd" w:date="2025-06-16T15:14:00Z">
              <w:r w:rsidDel="001C6303">
                <w:delText>1</w:delText>
              </w:r>
            </w:del>
            <w:ins w:id="114" w:author="Birklhuber Bernd" w:date="2025-06-16T15:14:00Z">
              <w:r>
                <w:t>4</w:t>
              </w:r>
            </w:ins>
            <w:r>
              <w:t xml:space="preserve">01 </w:t>
            </w:r>
          </w:p>
        </w:tc>
      </w:tr>
      <w:tr w:rsidR="00A42A75" w:rsidRPr="00680C41" w14:paraId="7CCBAABC" w14:textId="77777777">
        <w:trPr>
          <w:trHeight w:val="1211"/>
        </w:trPr>
        <w:tc>
          <w:tcPr>
            <w:tcW w:w="1701" w:type="dxa"/>
            <w:tcBorders>
              <w:top w:val="nil"/>
              <w:left w:val="nil"/>
              <w:bottom w:val="nil"/>
              <w:right w:val="nil"/>
            </w:tcBorders>
          </w:tcPr>
          <w:p w14:paraId="37D54CE5" w14:textId="77777777" w:rsidR="00A42A75" w:rsidRDefault="001C6303">
            <w:pPr>
              <w:spacing w:after="0" w:line="259" w:lineRule="auto"/>
              <w:ind w:left="0" w:firstLine="0"/>
              <w:jc w:val="left"/>
            </w:pPr>
            <w:r>
              <w:rPr>
                <w:b/>
                <w:sz w:val="22"/>
              </w:rPr>
              <w:t>Maintenance:</w:t>
            </w:r>
            <w:r>
              <w:t xml:space="preserve">  </w:t>
            </w:r>
          </w:p>
        </w:tc>
        <w:tc>
          <w:tcPr>
            <w:tcW w:w="7380" w:type="dxa"/>
            <w:tcBorders>
              <w:top w:val="nil"/>
              <w:left w:val="nil"/>
              <w:bottom w:val="nil"/>
              <w:right w:val="nil"/>
            </w:tcBorders>
          </w:tcPr>
          <w:p w14:paraId="0CF3B74D" w14:textId="77777777" w:rsidR="00A42A75" w:rsidRPr="00680C41" w:rsidRDefault="001C6303" w:rsidP="00766EA6">
            <w:pPr>
              <w:spacing w:after="0" w:line="259" w:lineRule="auto"/>
              <w:ind w:left="10" w:right="54" w:firstLine="0"/>
              <w:rPr>
                <w:lang w:val="en-US"/>
              </w:rPr>
            </w:pPr>
            <w:r w:rsidRPr="00680C41">
              <w:rPr>
                <w:lang w:val="en-US"/>
              </w:rPr>
              <w:t xml:space="preserve">Changes to this Specification are coordinated by the </w:t>
            </w:r>
            <w:ins w:id="115" w:author="Birklhuber Bernd" w:date="2025-06-16T15:15:00Z">
              <w:r>
                <w:rPr>
                  <w:lang w:val="en-US"/>
                </w:rPr>
                <w:t>Inland ENC Harmonization Group (IEHG)</w:t>
              </w:r>
            </w:ins>
            <w:del w:id="116" w:author="Birklhuber Bernd" w:date="2025-06-16T15:15:00Z">
              <w:r w:rsidRPr="00680C41" w:rsidDel="001C6303">
                <w:rPr>
                  <w:lang w:val="en-US"/>
                </w:rPr>
                <w:delText xml:space="preserve">S-101 Project Team under the </w:delText>
              </w:r>
            </w:del>
            <w:ins w:id="117" w:author="Birklhuber Bernd" w:date="2025-06-16T15:15:00Z">
              <w:r w:rsidR="00766EA6">
                <w:rPr>
                  <w:lang w:val="en-US"/>
                </w:rPr>
                <w:t xml:space="preserve"> and the </w:t>
              </w:r>
            </w:ins>
            <w:r w:rsidRPr="00680C41">
              <w:rPr>
                <w:lang w:val="en-US"/>
              </w:rPr>
              <w:t xml:space="preserve">S-100 Working Group (S-100 WG) of the IHO and made available via </w:t>
            </w:r>
            <w:ins w:id="118" w:author="Birklhuber Bernd" w:date="2025-06-16T15:15:00Z">
              <w:r w:rsidR="00766EA6">
                <w:rPr>
                  <w:lang w:val="en-US"/>
                </w:rPr>
                <w:t>https://ienc.openecdis.org</w:t>
              </w:r>
            </w:ins>
            <w:del w:id="119" w:author="Birklhuber Bernd" w:date="2025-06-16T15:15:00Z">
              <w:r w:rsidRPr="00680C41" w:rsidDel="00766EA6">
                <w:rPr>
                  <w:lang w:val="en-US"/>
                </w:rPr>
                <w:delText>the IHO Publications website. Maintenance of the Product Specification must conform to IHO Technical Resolution 2/2007 (revised 2010)</w:delText>
              </w:r>
            </w:del>
            <w:r w:rsidRPr="00680C41">
              <w:rPr>
                <w:lang w:val="en-US"/>
              </w:rPr>
              <w:t xml:space="preserve">. For reporting issues which need correction, use the contact information. </w:t>
            </w:r>
          </w:p>
        </w:tc>
      </w:tr>
    </w:tbl>
    <w:p w14:paraId="2C61DD1E" w14:textId="77777777" w:rsidR="00A42A75" w:rsidRPr="00680C41" w:rsidRDefault="001C6303">
      <w:pPr>
        <w:pStyle w:val="berschrift3"/>
        <w:tabs>
          <w:tab w:val="center" w:pos="2114"/>
        </w:tabs>
        <w:spacing w:after="124"/>
        <w:ind w:left="-14" w:right="0" w:firstLine="0"/>
        <w:rPr>
          <w:lang w:val="en-US"/>
        </w:rPr>
      </w:pPr>
      <w:bookmarkStart w:id="120" w:name="_Toc29662"/>
      <w:r w:rsidRPr="00680C41">
        <w:rPr>
          <w:lang w:val="en-US"/>
        </w:rPr>
        <w:t xml:space="preserve">1.7.2 </w:t>
      </w:r>
      <w:r w:rsidRPr="00680C41">
        <w:rPr>
          <w:lang w:val="en-US"/>
        </w:rPr>
        <w:tab/>
        <w:t xml:space="preserve">Specification maintenance </w:t>
      </w:r>
      <w:bookmarkEnd w:id="120"/>
    </w:p>
    <w:p w14:paraId="416C9440" w14:textId="77777777" w:rsidR="00A42A75" w:rsidRPr="00680C41" w:rsidRDefault="001C6303">
      <w:pPr>
        <w:pStyle w:val="berschrift5"/>
        <w:tabs>
          <w:tab w:val="center" w:pos="1575"/>
        </w:tabs>
        <w:spacing w:after="109"/>
        <w:ind w:left="-14" w:right="0" w:firstLine="0"/>
        <w:rPr>
          <w:lang w:val="en-US"/>
        </w:rPr>
      </w:pPr>
      <w:r w:rsidRPr="00680C41">
        <w:rPr>
          <w:lang w:val="en-US"/>
        </w:rPr>
        <w:t xml:space="preserve">1.7.2.1 </w:t>
      </w:r>
      <w:r w:rsidRPr="00680C41">
        <w:rPr>
          <w:lang w:val="en-US"/>
        </w:rPr>
        <w:tab/>
        <w:t xml:space="preserve">Introduction </w:t>
      </w:r>
    </w:p>
    <w:p w14:paraId="7D80389B" w14:textId="77777777" w:rsidR="00A42A75" w:rsidRPr="00680C41" w:rsidRDefault="001C6303">
      <w:pPr>
        <w:spacing w:after="111"/>
        <w:ind w:left="-5" w:right="6"/>
        <w:rPr>
          <w:lang w:val="en-US"/>
        </w:rPr>
      </w:pPr>
      <w:r w:rsidRPr="00680C41">
        <w:rPr>
          <w:lang w:val="en-US"/>
        </w:rPr>
        <w:t>Changes to S-158:</w:t>
      </w:r>
      <w:del w:id="121" w:author="Birklhuber Bernd" w:date="2025-06-16T15:16:00Z">
        <w:r w:rsidRPr="00680C41" w:rsidDel="00766EA6">
          <w:rPr>
            <w:lang w:val="en-US"/>
          </w:rPr>
          <w:delText>1</w:delText>
        </w:r>
      </w:del>
      <w:ins w:id="122" w:author="Birklhuber Bernd" w:date="2025-06-16T15:16:00Z">
        <w:r w:rsidR="00766EA6">
          <w:rPr>
            <w:lang w:val="en-US"/>
          </w:rPr>
          <w:t>4</w:t>
        </w:r>
      </w:ins>
      <w:r w:rsidRPr="00680C41">
        <w:rPr>
          <w:lang w:val="en-US"/>
        </w:rPr>
        <w:t xml:space="preserve">01 will be released by the </w:t>
      </w:r>
      <w:del w:id="123" w:author="Birklhuber Bernd" w:date="2025-06-16T15:16:00Z">
        <w:r w:rsidRPr="00680C41" w:rsidDel="00766EA6">
          <w:rPr>
            <w:lang w:val="en-US"/>
          </w:rPr>
          <w:delText xml:space="preserve">IHO </w:delText>
        </w:r>
      </w:del>
      <w:ins w:id="124" w:author="Birklhuber Bernd" w:date="2025-06-16T15:16:00Z">
        <w:r w:rsidR="00766EA6">
          <w:rPr>
            <w:lang w:val="en-US"/>
          </w:rPr>
          <w:t>IEHG</w:t>
        </w:r>
        <w:r w:rsidR="00766EA6" w:rsidRPr="00680C41">
          <w:rPr>
            <w:lang w:val="en-US"/>
          </w:rPr>
          <w:t xml:space="preserve"> </w:t>
        </w:r>
      </w:ins>
      <w:r w:rsidRPr="00680C41">
        <w:rPr>
          <w:lang w:val="en-US"/>
        </w:rPr>
        <w:t xml:space="preserve">as a New Edition, revision, or clarification. </w:t>
      </w:r>
    </w:p>
    <w:p w14:paraId="3B089EF3" w14:textId="77777777" w:rsidR="00A42A75" w:rsidRPr="00680C41" w:rsidRDefault="001C6303">
      <w:pPr>
        <w:spacing w:after="111"/>
        <w:ind w:left="-5" w:right="6"/>
        <w:rPr>
          <w:lang w:val="en-US"/>
        </w:rPr>
      </w:pPr>
      <w:r w:rsidRPr="00680C41">
        <w:rPr>
          <w:lang w:val="en-US"/>
        </w:rPr>
        <w:t xml:space="preserve">The list of checks, which accompanies this document is considered part of this Specification and changes to it are considered changes to this Specification. </w:t>
      </w:r>
    </w:p>
    <w:p w14:paraId="54C6A7DE" w14:textId="77777777" w:rsidR="00A42A75" w:rsidRPr="00680C41" w:rsidRDefault="001C6303">
      <w:pPr>
        <w:spacing w:after="8"/>
        <w:ind w:left="-5" w:right="6"/>
        <w:rPr>
          <w:lang w:val="en-US"/>
        </w:rPr>
      </w:pPr>
      <w:r w:rsidRPr="00680C41">
        <w:rPr>
          <w:lang w:val="en-US"/>
        </w:rPr>
        <w:t>S-158:</w:t>
      </w:r>
      <w:ins w:id="125" w:author="Birklhuber Bernd" w:date="2025-06-16T15:16:00Z">
        <w:r w:rsidR="00766EA6">
          <w:rPr>
            <w:lang w:val="en-US"/>
          </w:rPr>
          <w:t>4</w:t>
        </w:r>
      </w:ins>
      <w:del w:id="126" w:author="Birklhuber Bernd" w:date="2025-06-16T15:16:00Z">
        <w:r w:rsidRPr="00680C41" w:rsidDel="00766EA6">
          <w:rPr>
            <w:lang w:val="en-US"/>
          </w:rPr>
          <w:delText>1</w:delText>
        </w:r>
      </w:del>
      <w:r w:rsidRPr="00680C41">
        <w:rPr>
          <w:lang w:val="en-US"/>
        </w:rPr>
        <w:t xml:space="preserve">01 is not accompanied by separate artefacts such as an XML Schema, Feature or Portrayal </w:t>
      </w:r>
    </w:p>
    <w:p w14:paraId="6422D673" w14:textId="77777777" w:rsidR="00A42A75" w:rsidRPr="00680C41" w:rsidRDefault="001C6303">
      <w:pPr>
        <w:spacing w:after="0" w:line="385" w:lineRule="auto"/>
        <w:ind w:left="-5" w:right="6"/>
        <w:rPr>
          <w:lang w:val="en-US"/>
        </w:rPr>
      </w:pPr>
      <w:r w:rsidRPr="00680C41">
        <w:rPr>
          <w:lang w:val="en-US"/>
        </w:rPr>
        <w:t xml:space="preserve">Catalogue and therefore this clause does not address the question of changes to such derived artefacts. </w:t>
      </w:r>
      <w:r w:rsidRPr="00680C41">
        <w:rPr>
          <w:b/>
          <w:lang w:val="en-US"/>
        </w:rPr>
        <w:t xml:space="preserve">1.7.2.2 </w:t>
      </w:r>
      <w:r w:rsidRPr="00680C41">
        <w:rPr>
          <w:b/>
          <w:lang w:val="en-US"/>
        </w:rPr>
        <w:tab/>
        <w:t xml:space="preserve">New Edition </w:t>
      </w:r>
    </w:p>
    <w:p w14:paraId="2789DBB6" w14:textId="77777777" w:rsidR="00A42A75" w:rsidRPr="00680C41" w:rsidRDefault="001C6303">
      <w:pPr>
        <w:spacing w:after="143"/>
        <w:ind w:left="-5" w:right="6"/>
        <w:rPr>
          <w:lang w:val="en-US"/>
        </w:rPr>
      </w:pPr>
      <w:r w:rsidRPr="00680C41">
        <w:rPr>
          <w:lang w:val="en-US"/>
        </w:rPr>
        <w:t>New Editions of S-158:</w:t>
      </w:r>
      <w:ins w:id="127" w:author="Birklhuber Bernd" w:date="2025-06-16T15:16:00Z">
        <w:r w:rsidR="00766EA6">
          <w:rPr>
            <w:lang w:val="en-US"/>
          </w:rPr>
          <w:t>4</w:t>
        </w:r>
      </w:ins>
      <w:del w:id="128" w:author="Birklhuber Bernd" w:date="2025-06-16T15:16:00Z">
        <w:r w:rsidRPr="00680C41" w:rsidDel="00766EA6">
          <w:rPr>
            <w:lang w:val="en-US"/>
          </w:rPr>
          <w:delText>1</w:delText>
        </w:r>
      </w:del>
      <w:r w:rsidRPr="00680C41">
        <w:rPr>
          <w:lang w:val="en-US"/>
        </w:rPr>
        <w:t xml:space="preserve">01 include at least one of the following changes: </w:t>
      </w:r>
    </w:p>
    <w:p w14:paraId="6EBE981A" w14:textId="77777777" w:rsidR="00A42A75" w:rsidRPr="00680C41" w:rsidRDefault="001C6303">
      <w:pPr>
        <w:numPr>
          <w:ilvl w:val="0"/>
          <w:numId w:val="2"/>
        </w:numPr>
        <w:spacing w:after="108"/>
        <w:ind w:right="6" w:hanging="360"/>
        <w:rPr>
          <w:lang w:val="en-US"/>
        </w:rPr>
      </w:pPr>
      <w:r w:rsidRPr="00680C41">
        <w:rPr>
          <w:lang w:val="en-US"/>
        </w:rPr>
        <w:t xml:space="preserve">introduce a new validation check (of any classification); </w:t>
      </w:r>
    </w:p>
    <w:p w14:paraId="20DE061F" w14:textId="77777777" w:rsidR="00A42A75" w:rsidRPr="00680C41" w:rsidRDefault="001C6303">
      <w:pPr>
        <w:numPr>
          <w:ilvl w:val="0"/>
          <w:numId w:val="2"/>
        </w:numPr>
        <w:spacing w:after="93"/>
        <w:ind w:right="6" w:hanging="360"/>
        <w:rPr>
          <w:lang w:val="en-US"/>
        </w:rPr>
      </w:pPr>
      <w:r w:rsidRPr="00680C41">
        <w:rPr>
          <w:lang w:val="en-US"/>
        </w:rPr>
        <w:t xml:space="preserve">remove an existing validation check (of any classification); </w:t>
      </w:r>
    </w:p>
    <w:p w14:paraId="009DA3AA" w14:textId="77777777" w:rsidR="00A42A75" w:rsidRPr="00680C41" w:rsidRDefault="001C6303">
      <w:pPr>
        <w:numPr>
          <w:ilvl w:val="0"/>
          <w:numId w:val="2"/>
        </w:numPr>
        <w:spacing w:after="128"/>
        <w:ind w:right="6" w:hanging="360"/>
        <w:rPr>
          <w:lang w:val="en-US"/>
        </w:rPr>
      </w:pPr>
      <w:r w:rsidRPr="00680C41">
        <w:rPr>
          <w:lang w:val="en-US"/>
        </w:rPr>
        <w:t xml:space="preserve">change the classification of a validation check, whether upgrade (such as Error to Critical) or downgrade (such as Error to Warning); </w:t>
      </w:r>
    </w:p>
    <w:p w14:paraId="3A9C606A" w14:textId="77777777" w:rsidR="00A42A75" w:rsidRPr="00680C41" w:rsidRDefault="001C6303">
      <w:pPr>
        <w:numPr>
          <w:ilvl w:val="0"/>
          <w:numId w:val="2"/>
        </w:numPr>
        <w:ind w:right="6" w:hanging="360"/>
        <w:rPr>
          <w:lang w:val="en-US"/>
        </w:rPr>
      </w:pPr>
      <w:r w:rsidRPr="00680C41">
        <w:rPr>
          <w:lang w:val="en-US"/>
        </w:rPr>
        <w:t xml:space="preserve">extend a validation check to include new features, conditions, etc., in a way that requires validation software manufacturers to change their software. </w:t>
      </w:r>
    </w:p>
    <w:p w14:paraId="1C2B8A11" w14:textId="77777777" w:rsidR="00A42A75" w:rsidRPr="00680C41" w:rsidRDefault="001C6303">
      <w:pPr>
        <w:spacing w:after="113"/>
        <w:ind w:left="-5" w:right="6"/>
        <w:rPr>
          <w:lang w:val="en-US"/>
        </w:rPr>
      </w:pPr>
      <w:r w:rsidRPr="00680C41">
        <w:rPr>
          <w:lang w:val="en-US"/>
        </w:rPr>
        <w:t>New Editions are likely to require validation software manufacturers to change their software or invalidate datasets which passed validation according to the previous Edition of S-158:</w:t>
      </w:r>
      <w:del w:id="129" w:author="Birklhuber Bernd" w:date="2025-06-16T15:17:00Z">
        <w:r w:rsidRPr="00680C41" w:rsidDel="00766EA6">
          <w:rPr>
            <w:lang w:val="en-US"/>
          </w:rPr>
          <w:delText>1</w:delText>
        </w:r>
      </w:del>
      <w:ins w:id="130" w:author="Birklhuber Bernd" w:date="2025-06-16T15:17:00Z">
        <w:r w:rsidR="00766EA6">
          <w:rPr>
            <w:lang w:val="en-US"/>
          </w:rPr>
          <w:t>4</w:t>
        </w:r>
      </w:ins>
      <w:r w:rsidRPr="00680C41">
        <w:rPr>
          <w:lang w:val="en-US"/>
        </w:rPr>
        <w:t xml:space="preserve">01. </w:t>
      </w:r>
    </w:p>
    <w:p w14:paraId="4D5C7F06" w14:textId="77777777" w:rsidR="00A42A75" w:rsidRPr="00680C41" w:rsidRDefault="001C6303">
      <w:pPr>
        <w:spacing w:after="2" w:line="365" w:lineRule="auto"/>
        <w:ind w:left="-5" w:right="6"/>
        <w:rPr>
          <w:lang w:val="en-US"/>
        </w:rPr>
      </w:pPr>
      <w:r w:rsidRPr="00680C41">
        <w:rPr>
          <w:lang w:val="en-US"/>
        </w:rPr>
        <w:lastRenderedPageBreak/>
        <w:t xml:space="preserve">All cumulative revisions and clarifications must be included with the release of approved New Editions. </w:t>
      </w:r>
      <w:r w:rsidRPr="00680C41">
        <w:rPr>
          <w:b/>
          <w:lang w:val="en-US"/>
        </w:rPr>
        <w:t xml:space="preserve">1.7.2.3 Revision </w:t>
      </w:r>
    </w:p>
    <w:p w14:paraId="7081E2A4" w14:textId="77777777" w:rsidR="00A42A75" w:rsidRPr="00680C41" w:rsidRDefault="001C6303">
      <w:pPr>
        <w:spacing w:after="111"/>
        <w:ind w:left="-5" w:right="6"/>
        <w:rPr>
          <w:lang w:val="en-US"/>
        </w:rPr>
      </w:pPr>
      <w:r w:rsidRPr="00680C41">
        <w:rPr>
          <w:lang w:val="en-US"/>
        </w:rPr>
        <w:t>Revisions are defined as substantive semantic changes to S-158:</w:t>
      </w:r>
      <w:ins w:id="131" w:author="Birklhuber Bernd" w:date="2025-06-16T15:17:00Z">
        <w:r w:rsidR="00766EA6">
          <w:rPr>
            <w:lang w:val="en-US"/>
          </w:rPr>
          <w:t>4</w:t>
        </w:r>
      </w:ins>
      <w:del w:id="132" w:author="Birklhuber Bernd" w:date="2025-06-16T15:17:00Z">
        <w:r w:rsidRPr="00680C41" w:rsidDel="00766EA6">
          <w:rPr>
            <w:lang w:val="en-US"/>
          </w:rPr>
          <w:delText>1</w:delText>
        </w:r>
      </w:del>
      <w:r w:rsidRPr="00680C41">
        <w:rPr>
          <w:lang w:val="en-US"/>
        </w:rPr>
        <w:t>01. Typically, revisions will change S-158:</w:t>
      </w:r>
      <w:ins w:id="133" w:author="Birklhuber Bernd" w:date="2025-06-16T15:17:00Z">
        <w:r w:rsidR="00766EA6">
          <w:rPr>
            <w:lang w:val="en-US"/>
          </w:rPr>
          <w:t>4</w:t>
        </w:r>
      </w:ins>
      <w:del w:id="134" w:author="Birklhuber Bernd" w:date="2025-06-16T15:17:00Z">
        <w:r w:rsidRPr="00680C41" w:rsidDel="00766EA6">
          <w:rPr>
            <w:lang w:val="en-US"/>
          </w:rPr>
          <w:delText>1</w:delText>
        </w:r>
      </w:del>
      <w:r w:rsidRPr="00680C41">
        <w:rPr>
          <w:lang w:val="en-US"/>
        </w:rPr>
        <w:t>01 to correct factual errors or introduce necessary changes that have become evident as a result of practical experience or changing circumstances. Revisions include corrections of misinterpretations of S-100 or the S-</w:t>
      </w:r>
      <w:del w:id="135" w:author="Birklhuber Bernd" w:date="2025-06-16T15:17:00Z">
        <w:r w:rsidRPr="00680C41" w:rsidDel="00766EA6">
          <w:rPr>
            <w:lang w:val="en-US"/>
          </w:rPr>
          <w:delText>1</w:delText>
        </w:r>
      </w:del>
      <w:ins w:id="136" w:author="Birklhuber Bernd" w:date="2025-06-16T15:17:00Z">
        <w:r w:rsidR="00766EA6">
          <w:rPr>
            <w:lang w:val="en-US"/>
          </w:rPr>
          <w:t>4</w:t>
        </w:r>
      </w:ins>
      <w:r w:rsidRPr="00680C41">
        <w:rPr>
          <w:lang w:val="en-US"/>
        </w:rPr>
        <w:t xml:space="preserve">01 Product Specification, or extensions to checks that do not require changes to validation software. </w:t>
      </w:r>
    </w:p>
    <w:p w14:paraId="41E0A923" w14:textId="77777777" w:rsidR="00A42A75" w:rsidRPr="00680C41" w:rsidRDefault="001C6303">
      <w:pPr>
        <w:spacing w:after="131"/>
        <w:ind w:left="-5" w:right="6"/>
        <w:rPr>
          <w:lang w:val="en-US"/>
        </w:rPr>
      </w:pPr>
      <w:r w:rsidRPr="00680C41">
        <w:rPr>
          <w:lang w:val="en-US"/>
        </w:rPr>
        <w:t xml:space="preserve">A revision must not be classified as a clarification. All cumulative clarifications must be included with the release of approved revisions. </w:t>
      </w:r>
    </w:p>
    <w:p w14:paraId="62C56B6B" w14:textId="77777777" w:rsidR="00A42A75" w:rsidRPr="00680C41" w:rsidRDefault="001C6303">
      <w:pPr>
        <w:pStyle w:val="berschrift5"/>
        <w:tabs>
          <w:tab w:val="center" w:pos="1569"/>
        </w:tabs>
        <w:spacing w:after="109"/>
        <w:ind w:left="-14" w:right="0" w:firstLine="0"/>
        <w:rPr>
          <w:lang w:val="en-US"/>
        </w:rPr>
      </w:pPr>
      <w:r w:rsidRPr="00680C41">
        <w:rPr>
          <w:lang w:val="en-US"/>
        </w:rPr>
        <w:t xml:space="preserve">1.7.2.4 </w:t>
      </w:r>
      <w:r w:rsidRPr="00680C41">
        <w:rPr>
          <w:lang w:val="en-US"/>
        </w:rPr>
        <w:tab/>
        <w:t xml:space="preserve">Clarification </w:t>
      </w:r>
    </w:p>
    <w:p w14:paraId="4AB6E18E" w14:textId="77777777" w:rsidR="00A42A75" w:rsidRPr="00680C41" w:rsidRDefault="001C6303">
      <w:pPr>
        <w:spacing w:after="111"/>
        <w:ind w:left="-5" w:right="6"/>
        <w:rPr>
          <w:lang w:val="en-US"/>
        </w:rPr>
      </w:pPr>
      <w:r w:rsidRPr="00680C41">
        <w:rPr>
          <w:lang w:val="en-US"/>
        </w:rPr>
        <w:t>Clarifications are changes to S-158:</w:t>
      </w:r>
      <w:del w:id="137" w:author="Birklhuber Bernd" w:date="2025-06-16T15:17:00Z">
        <w:r w:rsidRPr="00680C41" w:rsidDel="00766EA6">
          <w:rPr>
            <w:lang w:val="en-US"/>
          </w:rPr>
          <w:delText>1</w:delText>
        </w:r>
      </w:del>
      <w:ins w:id="138" w:author="Birklhuber Bernd" w:date="2025-06-16T15:17:00Z">
        <w:r w:rsidR="00766EA6">
          <w:rPr>
            <w:lang w:val="en-US"/>
          </w:rPr>
          <w:t>4</w:t>
        </w:r>
      </w:ins>
      <w:r w:rsidRPr="00680C41">
        <w:rPr>
          <w:lang w:val="en-US"/>
        </w:rPr>
        <w:t xml:space="preserve">01 arising from non-substantive reasons. </w:t>
      </w:r>
    </w:p>
    <w:p w14:paraId="64F7DDD3" w14:textId="77777777" w:rsidR="00A42A75" w:rsidRPr="00680C41" w:rsidRDefault="001C6303">
      <w:pPr>
        <w:spacing w:after="131"/>
        <w:ind w:left="-5" w:right="6"/>
        <w:rPr>
          <w:lang w:val="en-US"/>
        </w:rPr>
      </w:pPr>
      <w:r w:rsidRPr="00680C41">
        <w:rPr>
          <w:lang w:val="en-US"/>
        </w:rPr>
        <w:t xml:space="preserve">Typically, clarifications for non-substantive reasons remove ambiguity; correct grammatical and spelling errors; amend or update cross references; revise check messages or clarify check descriptions without requiring manufacturers to change their software. </w:t>
      </w:r>
    </w:p>
    <w:p w14:paraId="1405CE4F" w14:textId="77777777" w:rsidR="00A42A75" w:rsidRPr="00680C41" w:rsidRDefault="001C6303">
      <w:pPr>
        <w:pStyle w:val="berschrift5"/>
        <w:tabs>
          <w:tab w:val="center" w:pos="1808"/>
        </w:tabs>
        <w:spacing w:after="109"/>
        <w:ind w:left="-14" w:right="0" w:firstLine="0"/>
        <w:rPr>
          <w:lang w:val="en-US"/>
        </w:rPr>
      </w:pPr>
      <w:r w:rsidRPr="00680C41">
        <w:rPr>
          <w:lang w:val="en-US"/>
        </w:rPr>
        <w:t xml:space="preserve">1.7.2.5 </w:t>
      </w:r>
      <w:r w:rsidRPr="00680C41">
        <w:rPr>
          <w:lang w:val="en-US"/>
        </w:rPr>
        <w:tab/>
        <w:t xml:space="preserve">Version numbers </w:t>
      </w:r>
    </w:p>
    <w:p w14:paraId="3DC85A55" w14:textId="77777777" w:rsidR="00A42A75" w:rsidRPr="00680C41" w:rsidRDefault="001C6303">
      <w:pPr>
        <w:ind w:left="-5" w:right="6"/>
        <w:rPr>
          <w:lang w:val="en-US"/>
        </w:rPr>
      </w:pPr>
      <w:r w:rsidRPr="00680C41">
        <w:rPr>
          <w:lang w:val="en-US"/>
        </w:rPr>
        <w:t>The associated version control numbering to identify changes (n) to S-158:</w:t>
      </w:r>
      <w:del w:id="139" w:author="Birklhuber Bernd" w:date="2025-06-16T15:17:00Z">
        <w:r w:rsidRPr="00680C41" w:rsidDel="00766EA6">
          <w:rPr>
            <w:lang w:val="en-US"/>
          </w:rPr>
          <w:delText>1</w:delText>
        </w:r>
      </w:del>
      <w:ins w:id="140" w:author="Birklhuber Bernd" w:date="2025-06-16T15:17:00Z">
        <w:r w:rsidR="00766EA6">
          <w:rPr>
            <w:lang w:val="en-US"/>
          </w:rPr>
          <w:t>4</w:t>
        </w:r>
      </w:ins>
      <w:r w:rsidRPr="00680C41">
        <w:rPr>
          <w:lang w:val="en-US"/>
        </w:rPr>
        <w:t xml:space="preserve">01 must be as follows: </w:t>
      </w:r>
    </w:p>
    <w:p w14:paraId="4A3E3A1B" w14:textId="77777777" w:rsidR="00A42A75" w:rsidRPr="00680C41" w:rsidRDefault="001C6303">
      <w:pPr>
        <w:spacing w:after="172"/>
        <w:ind w:left="-5" w:right="6"/>
        <w:rPr>
          <w:lang w:val="en-US"/>
        </w:rPr>
      </w:pPr>
      <w:r w:rsidRPr="00680C41">
        <w:rPr>
          <w:lang w:val="en-US"/>
        </w:rPr>
        <w:t xml:space="preserve">New Editions denoted as </w:t>
      </w:r>
      <w:r w:rsidRPr="00680C41">
        <w:rPr>
          <w:b/>
          <w:sz w:val="28"/>
          <w:lang w:val="en-US"/>
        </w:rPr>
        <w:t>n</w:t>
      </w:r>
      <w:r w:rsidRPr="00680C41">
        <w:rPr>
          <w:lang w:val="en-US"/>
        </w:rPr>
        <w:t xml:space="preserve">.0.0 </w:t>
      </w:r>
    </w:p>
    <w:p w14:paraId="504805BC" w14:textId="77777777" w:rsidR="00A42A75" w:rsidRPr="00680C41" w:rsidRDefault="001C6303">
      <w:pPr>
        <w:spacing w:after="173"/>
        <w:ind w:left="-5" w:right="6"/>
        <w:rPr>
          <w:lang w:val="en-US"/>
        </w:rPr>
      </w:pPr>
      <w:r w:rsidRPr="00680C41">
        <w:rPr>
          <w:lang w:val="en-US"/>
        </w:rPr>
        <w:t>Revisions denoted as n.</w:t>
      </w:r>
      <w:r w:rsidRPr="00680C41">
        <w:rPr>
          <w:b/>
          <w:sz w:val="28"/>
          <w:lang w:val="en-US"/>
        </w:rPr>
        <w:t>n</w:t>
      </w:r>
      <w:r w:rsidRPr="00680C41">
        <w:rPr>
          <w:lang w:val="en-US"/>
        </w:rPr>
        <w:t xml:space="preserve">.0 </w:t>
      </w:r>
    </w:p>
    <w:p w14:paraId="7610D4A9" w14:textId="77777777" w:rsidR="00A42A75" w:rsidRPr="00680C41" w:rsidRDefault="001C6303">
      <w:pPr>
        <w:ind w:left="-5" w:right="6"/>
        <w:rPr>
          <w:lang w:val="en-US"/>
        </w:rPr>
      </w:pPr>
      <w:r w:rsidRPr="00680C41">
        <w:rPr>
          <w:lang w:val="en-US"/>
        </w:rPr>
        <w:t>Clarifications denoted as n.n.</w:t>
      </w:r>
      <w:r w:rsidRPr="00680C41">
        <w:rPr>
          <w:b/>
          <w:sz w:val="28"/>
          <w:lang w:val="en-US"/>
        </w:rPr>
        <w:t>n</w:t>
      </w:r>
      <w:r w:rsidRPr="00680C41">
        <w:rPr>
          <w:b/>
          <w:lang w:val="en-US"/>
        </w:rPr>
        <w:t xml:space="preserve"> </w:t>
      </w:r>
    </w:p>
    <w:p w14:paraId="7EBB4FA7" w14:textId="77777777" w:rsidR="00A42A75" w:rsidRPr="00680C41" w:rsidRDefault="001C6303">
      <w:pPr>
        <w:pStyle w:val="berschrift1"/>
        <w:ind w:left="-4"/>
        <w:rPr>
          <w:lang w:val="en-US"/>
        </w:rPr>
      </w:pPr>
      <w:bookmarkStart w:id="141" w:name="_Toc29663"/>
      <w:r w:rsidRPr="00680C41">
        <w:rPr>
          <w:lang w:val="en-US"/>
        </w:rPr>
        <w:t xml:space="preserve">2 Check Structure </w:t>
      </w:r>
      <w:bookmarkEnd w:id="141"/>
    </w:p>
    <w:p w14:paraId="72EBA809" w14:textId="77777777" w:rsidR="00A42A75" w:rsidRPr="00680C41" w:rsidRDefault="001C6303">
      <w:pPr>
        <w:spacing w:after="118"/>
        <w:ind w:left="-5" w:right="6"/>
        <w:rPr>
          <w:lang w:val="en-US"/>
        </w:rPr>
      </w:pPr>
      <w:r w:rsidRPr="00680C41">
        <w:rPr>
          <w:lang w:val="en-US"/>
        </w:rPr>
        <w:t>Check structure in S-158:</w:t>
      </w:r>
      <w:del w:id="142" w:author="Birklhuber Bernd" w:date="2025-06-16T15:18:00Z">
        <w:r w:rsidRPr="00680C41" w:rsidDel="00766EA6">
          <w:rPr>
            <w:lang w:val="en-US"/>
          </w:rPr>
          <w:delText>1</w:delText>
        </w:r>
      </w:del>
      <w:ins w:id="143" w:author="Birklhuber Bernd" w:date="2025-06-16T15:18:00Z">
        <w:r w:rsidR="00766EA6">
          <w:rPr>
            <w:lang w:val="en-US"/>
          </w:rPr>
          <w:t>4</w:t>
        </w:r>
      </w:ins>
      <w:r w:rsidRPr="00680C41">
        <w:rPr>
          <w:lang w:val="en-US"/>
        </w:rPr>
        <w:t xml:space="preserve">01 includes the fields specified in S-158 plus the additional fields specified in Table 2-1. </w:t>
      </w:r>
    </w:p>
    <w:p w14:paraId="559A5089" w14:textId="77777777" w:rsidR="00A42A75" w:rsidRDefault="001C6303">
      <w:pPr>
        <w:spacing w:after="0" w:line="259" w:lineRule="auto"/>
        <w:ind w:left="12" w:right="2" w:hanging="10"/>
        <w:jc w:val="center"/>
      </w:pPr>
      <w:r>
        <w:rPr>
          <w:b/>
          <w:sz w:val="18"/>
        </w:rPr>
        <w:t xml:space="preserve">Table 2.1 – Extensions to check structure  </w:t>
      </w:r>
    </w:p>
    <w:tbl>
      <w:tblPr>
        <w:tblStyle w:val="TableGrid"/>
        <w:tblW w:w="9014" w:type="dxa"/>
        <w:tblInd w:w="7" w:type="dxa"/>
        <w:tblCellMar>
          <w:top w:w="103" w:type="dxa"/>
          <w:left w:w="114" w:type="dxa"/>
          <w:bottom w:w="0" w:type="dxa"/>
          <w:right w:w="60" w:type="dxa"/>
        </w:tblCellMar>
        <w:tblLook w:val="04A0" w:firstRow="1" w:lastRow="0" w:firstColumn="1" w:lastColumn="0" w:noHBand="0" w:noVBand="1"/>
      </w:tblPr>
      <w:tblGrid>
        <w:gridCol w:w="1475"/>
        <w:gridCol w:w="7539"/>
      </w:tblGrid>
      <w:tr w:rsidR="00A42A75" w14:paraId="25FA4708" w14:textId="77777777">
        <w:trPr>
          <w:trHeight w:val="682"/>
        </w:trPr>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108DEF" w14:textId="77777777" w:rsidR="00A42A75" w:rsidRDefault="001C6303">
            <w:pPr>
              <w:spacing w:after="0" w:line="259" w:lineRule="auto"/>
              <w:ind w:left="0" w:firstLine="0"/>
              <w:jc w:val="left"/>
            </w:pPr>
            <w:r>
              <w:rPr>
                <w:b/>
              </w:rPr>
              <w:t xml:space="preserve">Column Name </w:t>
            </w:r>
          </w:p>
        </w:tc>
        <w:tc>
          <w:tcPr>
            <w:tcW w:w="7540" w:type="dxa"/>
            <w:tcBorders>
              <w:top w:val="single" w:sz="4" w:space="0" w:color="000000"/>
              <w:left w:val="single" w:sz="4" w:space="0" w:color="000000"/>
              <w:bottom w:val="single" w:sz="4" w:space="0" w:color="000000"/>
              <w:right w:val="single" w:sz="4" w:space="0" w:color="000000"/>
            </w:tcBorders>
            <w:shd w:val="clear" w:color="auto" w:fill="D9D9D9"/>
          </w:tcPr>
          <w:p w14:paraId="4221CE75" w14:textId="77777777" w:rsidR="00A42A75" w:rsidRDefault="001C6303">
            <w:pPr>
              <w:spacing w:after="0" w:line="259" w:lineRule="auto"/>
              <w:ind w:left="1" w:firstLine="0"/>
              <w:jc w:val="left"/>
            </w:pPr>
            <w:r>
              <w:rPr>
                <w:b/>
              </w:rPr>
              <w:t xml:space="preserve">Description </w:t>
            </w:r>
          </w:p>
        </w:tc>
      </w:tr>
      <w:tr w:rsidR="00A42A75" w14:paraId="597DF822" w14:textId="77777777">
        <w:trPr>
          <w:trHeight w:val="848"/>
        </w:trPr>
        <w:tc>
          <w:tcPr>
            <w:tcW w:w="1475" w:type="dxa"/>
            <w:tcBorders>
              <w:top w:val="single" w:sz="4" w:space="0" w:color="000000"/>
              <w:left w:val="single" w:sz="4" w:space="0" w:color="000000"/>
              <w:bottom w:val="single" w:sz="4" w:space="0" w:color="000000"/>
              <w:right w:val="single" w:sz="4" w:space="0" w:color="000000"/>
            </w:tcBorders>
          </w:tcPr>
          <w:p w14:paraId="0D83C04C" w14:textId="77777777" w:rsidR="00A42A75" w:rsidRDefault="001C6303">
            <w:pPr>
              <w:spacing w:after="0" w:line="259" w:lineRule="auto"/>
              <w:ind w:left="0" w:firstLine="0"/>
              <w:jc w:val="left"/>
            </w:pPr>
            <w:r>
              <w:t xml:space="preserve">S-58 </w:t>
            </w:r>
          </w:p>
          <w:p w14:paraId="1274D48A" w14:textId="77777777" w:rsidR="00A42A75" w:rsidRDefault="001C6303">
            <w:pPr>
              <w:spacing w:after="0" w:line="259" w:lineRule="auto"/>
              <w:ind w:left="0" w:firstLine="0"/>
              <w:jc w:val="left"/>
            </w:pPr>
            <w:r>
              <w:t xml:space="preserve">Check(s) </w:t>
            </w:r>
          </w:p>
        </w:tc>
        <w:tc>
          <w:tcPr>
            <w:tcW w:w="7540" w:type="dxa"/>
            <w:tcBorders>
              <w:top w:val="single" w:sz="4" w:space="0" w:color="000000"/>
              <w:left w:val="single" w:sz="4" w:space="0" w:color="000000"/>
              <w:bottom w:val="single" w:sz="4" w:space="0" w:color="000000"/>
              <w:right w:val="single" w:sz="4" w:space="0" w:color="000000"/>
            </w:tcBorders>
            <w:vAlign w:val="center"/>
          </w:tcPr>
          <w:p w14:paraId="270A7D10" w14:textId="77777777" w:rsidR="00A42A75" w:rsidRPr="00680C41" w:rsidRDefault="001C6303">
            <w:pPr>
              <w:spacing w:after="103" w:line="259" w:lineRule="auto"/>
              <w:ind w:left="1" w:firstLine="0"/>
              <w:jc w:val="left"/>
              <w:rPr>
                <w:lang w:val="en-US"/>
              </w:rPr>
            </w:pPr>
            <w:r w:rsidRPr="00680C41">
              <w:rPr>
                <w:lang w:val="en-US"/>
              </w:rPr>
              <w:t xml:space="preserve">Identifier of check from S-58 Edition 8.0.0 from which this check is derived. </w:t>
            </w:r>
          </w:p>
          <w:p w14:paraId="586C9ADD" w14:textId="77777777" w:rsidR="00A42A75" w:rsidRDefault="001C6303">
            <w:pPr>
              <w:spacing w:after="0" w:line="259" w:lineRule="auto"/>
              <w:ind w:left="1" w:firstLine="0"/>
              <w:jc w:val="left"/>
            </w:pPr>
            <w:r>
              <w:t xml:space="preserve">EXAMPLES: 519a </w:t>
            </w:r>
          </w:p>
        </w:tc>
      </w:tr>
      <w:tr w:rsidR="00A42A75" w:rsidRPr="00680C41" w14:paraId="04D0A4E7" w14:textId="77777777">
        <w:trPr>
          <w:trHeight w:val="1056"/>
        </w:trPr>
        <w:tc>
          <w:tcPr>
            <w:tcW w:w="1475" w:type="dxa"/>
            <w:tcBorders>
              <w:top w:val="single" w:sz="4" w:space="0" w:color="000000"/>
              <w:left w:val="single" w:sz="4" w:space="0" w:color="000000"/>
              <w:bottom w:val="single" w:sz="4" w:space="0" w:color="000000"/>
              <w:right w:val="single" w:sz="4" w:space="0" w:color="000000"/>
            </w:tcBorders>
          </w:tcPr>
          <w:p w14:paraId="50A5271D" w14:textId="77777777" w:rsidR="00A42A75" w:rsidRDefault="001C6303">
            <w:pPr>
              <w:spacing w:after="0" w:line="259" w:lineRule="auto"/>
              <w:ind w:left="0" w:firstLine="0"/>
              <w:jc w:val="left"/>
            </w:pPr>
            <w:r>
              <w:t xml:space="preserve">Linked Table </w:t>
            </w:r>
          </w:p>
        </w:tc>
        <w:tc>
          <w:tcPr>
            <w:tcW w:w="7540" w:type="dxa"/>
            <w:tcBorders>
              <w:top w:val="single" w:sz="4" w:space="0" w:color="000000"/>
              <w:left w:val="single" w:sz="4" w:space="0" w:color="000000"/>
              <w:bottom w:val="single" w:sz="4" w:space="0" w:color="000000"/>
              <w:right w:val="single" w:sz="4" w:space="0" w:color="000000"/>
            </w:tcBorders>
            <w:vAlign w:val="center"/>
          </w:tcPr>
          <w:p w14:paraId="6ADA598D" w14:textId="77777777" w:rsidR="00A42A75" w:rsidRPr="00680C41" w:rsidRDefault="001C6303">
            <w:pPr>
              <w:spacing w:after="120" w:line="241" w:lineRule="auto"/>
              <w:ind w:left="1" w:firstLine="0"/>
              <w:rPr>
                <w:lang w:val="en-US"/>
              </w:rPr>
            </w:pPr>
            <w:r w:rsidRPr="00680C41">
              <w:rPr>
                <w:lang w:val="en-US"/>
              </w:rPr>
              <w:t xml:space="preserve">A reference to a table where additional information referenced in the check description is provided. </w:t>
            </w:r>
          </w:p>
          <w:p w14:paraId="55AA6424" w14:textId="77777777" w:rsidR="00A42A75" w:rsidRPr="00680C41" w:rsidRDefault="001C6303">
            <w:pPr>
              <w:spacing w:after="0" w:line="259" w:lineRule="auto"/>
              <w:ind w:left="1" w:firstLine="0"/>
              <w:jc w:val="left"/>
              <w:rPr>
                <w:lang w:val="en-US"/>
              </w:rPr>
            </w:pPr>
            <w:r w:rsidRPr="00680C41">
              <w:rPr>
                <w:lang w:val="en-US"/>
              </w:rPr>
              <w:t xml:space="preserve">EXAMPLE: Table of features with their conditional mandatory attributes. </w:t>
            </w:r>
          </w:p>
        </w:tc>
      </w:tr>
    </w:tbl>
    <w:p w14:paraId="5352F401" w14:textId="77777777" w:rsidR="00A42A75" w:rsidRPr="00680C41" w:rsidRDefault="001C6303">
      <w:pPr>
        <w:spacing w:after="103" w:line="259" w:lineRule="auto"/>
        <w:ind w:left="1" w:firstLine="0"/>
        <w:jc w:val="left"/>
        <w:rPr>
          <w:lang w:val="en-US"/>
        </w:rPr>
      </w:pPr>
      <w:r w:rsidRPr="00680C41">
        <w:rPr>
          <w:lang w:val="en-US"/>
        </w:rPr>
        <w:t xml:space="preserve"> </w:t>
      </w:r>
    </w:p>
    <w:p w14:paraId="3067AC25" w14:textId="77777777" w:rsidR="00A42A75" w:rsidRPr="00680C41" w:rsidRDefault="001C6303">
      <w:pPr>
        <w:spacing w:after="113"/>
        <w:ind w:left="-5" w:right="6"/>
        <w:rPr>
          <w:lang w:val="en-US"/>
        </w:rPr>
      </w:pPr>
      <w:r w:rsidRPr="00680C41">
        <w:rPr>
          <w:lang w:val="en-US"/>
        </w:rPr>
        <w:t>S-</w:t>
      </w:r>
      <w:del w:id="144" w:author="Birklhuber Bernd" w:date="2025-06-16T15:18:00Z">
        <w:r w:rsidRPr="00680C41" w:rsidDel="00766EA6">
          <w:rPr>
            <w:lang w:val="en-US"/>
          </w:rPr>
          <w:delText>1</w:delText>
        </w:r>
      </w:del>
      <w:ins w:id="145" w:author="Birklhuber Bernd" w:date="2025-06-16T15:18:00Z">
        <w:r w:rsidR="00766EA6">
          <w:rPr>
            <w:lang w:val="en-US"/>
          </w:rPr>
          <w:t>4</w:t>
        </w:r>
      </w:ins>
      <w:r w:rsidRPr="00680C41">
        <w:rPr>
          <w:lang w:val="en-US"/>
        </w:rPr>
        <w:t xml:space="preserve">01 also extends the check format by adding separate tables which are referenced in the check description. The information in these tables presents relationships between features and/or attributes which would lead to excessively complex expressions in the basic syntax or excessive duplication of checks. For example, a tabular representation of allowed combinations of values for attributes describing “nature of surface” and relevant qualifying terms: </w:t>
      </w:r>
    </w:p>
    <w:p w14:paraId="1443E2DB" w14:textId="77777777" w:rsidR="00A42A75" w:rsidRPr="00680C41" w:rsidRDefault="001C6303">
      <w:pPr>
        <w:spacing w:after="0" w:line="259" w:lineRule="auto"/>
        <w:ind w:left="1" w:firstLine="0"/>
        <w:jc w:val="left"/>
        <w:rPr>
          <w:lang w:val="en-US"/>
        </w:rPr>
      </w:pPr>
      <w:r w:rsidRPr="00680C41">
        <w:rPr>
          <w:lang w:val="en-US"/>
        </w:rPr>
        <w:t xml:space="preserve"> </w:t>
      </w:r>
    </w:p>
    <w:p w14:paraId="0B62B61E" w14:textId="77777777" w:rsidR="00A42A75" w:rsidRPr="00680C41" w:rsidRDefault="001C6303">
      <w:pPr>
        <w:spacing w:after="0" w:line="259" w:lineRule="auto"/>
        <w:ind w:left="12" w:right="2" w:hanging="10"/>
        <w:jc w:val="center"/>
        <w:rPr>
          <w:lang w:val="en-US"/>
        </w:rPr>
      </w:pPr>
      <w:r w:rsidRPr="00680C41">
        <w:rPr>
          <w:b/>
          <w:sz w:val="18"/>
          <w:lang w:val="en-US"/>
        </w:rPr>
        <w:t xml:space="preserve">Table 2.2 - Tabulation of allowed combinations of values for attributes describing the nature of surface and </w:t>
      </w:r>
      <w:del w:id="146" w:author="Birklhuber Bernd" w:date="2025-06-16T15:19:00Z">
        <w:r w:rsidRPr="00680C41" w:rsidDel="00766EA6">
          <w:rPr>
            <w:b/>
            <w:sz w:val="18"/>
            <w:lang w:val="en-US"/>
          </w:rPr>
          <w:delText xml:space="preserve">relecant </w:delText>
        </w:r>
      </w:del>
      <w:r w:rsidRPr="00680C41">
        <w:rPr>
          <w:b/>
          <w:sz w:val="18"/>
          <w:lang w:val="en-US"/>
        </w:rPr>
        <w:t xml:space="preserve">qualifying terms </w:t>
      </w:r>
    </w:p>
    <w:tbl>
      <w:tblPr>
        <w:tblStyle w:val="TableGrid"/>
        <w:tblW w:w="6089" w:type="dxa"/>
        <w:tblInd w:w="1469" w:type="dxa"/>
        <w:tblCellMar>
          <w:top w:w="46" w:type="dxa"/>
          <w:left w:w="107" w:type="dxa"/>
          <w:bottom w:w="0" w:type="dxa"/>
          <w:right w:w="51" w:type="dxa"/>
        </w:tblCellMar>
        <w:tblLook w:val="04A0" w:firstRow="1" w:lastRow="0" w:firstColumn="1" w:lastColumn="0" w:noHBand="0" w:noVBand="1"/>
      </w:tblPr>
      <w:tblGrid>
        <w:gridCol w:w="3138"/>
        <w:gridCol w:w="327"/>
        <w:gridCol w:w="329"/>
        <w:gridCol w:w="328"/>
        <w:gridCol w:w="328"/>
        <w:gridCol w:w="329"/>
        <w:gridCol w:w="328"/>
        <w:gridCol w:w="328"/>
        <w:gridCol w:w="329"/>
        <w:gridCol w:w="325"/>
      </w:tblGrid>
      <w:tr w:rsidR="00A42A75" w14:paraId="1FB70A22" w14:textId="77777777">
        <w:trPr>
          <w:trHeight w:val="359"/>
        </w:trPr>
        <w:tc>
          <w:tcPr>
            <w:tcW w:w="3139" w:type="dxa"/>
            <w:tcBorders>
              <w:top w:val="single" w:sz="4" w:space="0" w:color="000000"/>
              <w:left w:val="single" w:sz="4" w:space="0" w:color="000000"/>
              <w:bottom w:val="single" w:sz="4" w:space="0" w:color="000000"/>
              <w:right w:val="single" w:sz="4" w:space="0" w:color="000000"/>
            </w:tcBorders>
            <w:shd w:val="clear" w:color="auto" w:fill="D9D9D9"/>
          </w:tcPr>
          <w:p w14:paraId="64F1461B" w14:textId="77777777" w:rsidR="00A42A75" w:rsidRDefault="001C6303">
            <w:pPr>
              <w:spacing w:after="0" w:line="259" w:lineRule="auto"/>
              <w:ind w:left="0" w:firstLine="0"/>
              <w:jc w:val="left"/>
            </w:pPr>
            <w:r>
              <w:t xml:space="preserve">natureOfSurfaceQualifyingTerms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171B7644" w14:textId="77777777" w:rsidR="00A42A75" w:rsidRDefault="001C6303">
            <w:pPr>
              <w:spacing w:after="0" w:line="259" w:lineRule="auto"/>
              <w:ind w:left="2" w:firstLine="0"/>
              <w:jc w:val="left"/>
            </w:pPr>
            <w:r>
              <w:t xml:space="preserve">1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1394DD3B" w14:textId="77777777" w:rsidR="00A42A75" w:rsidRDefault="001C6303">
            <w:pPr>
              <w:spacing w:after="0" w:line="259" w:lineRule="auto"/>
              <w:ind w:left="1" w:firstLine="0"/>
              <w:jc w:val="left"/>
            </w:pPr>
            <w:r>
              <w:t xml:space="preserve">2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50F7E1B2" w14:textId="77777777" w:rsidR="00A42A75" w:rsidRDefault="001C6303">
            <w:pPr>
              <w:spacing w:after="0" w:line="259" w:lineRule="auto"/>
              <w:ind w:left="1" w:firstLine="0"/>
              <w:jc w:val="left"/>
            </w:pPr>
            <w:r>
              <w:t xml:space="preserve">3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509A4B85" w14:textId="77777777" w:rsidR="00A42A75" w:rsidRDefault="001C6303">
            <w:pPr>
              <w:spacing w:after="0" w:line="259" w:lineRule="auto"/>
              <w:ind w:left="2" w:firstLine="0"/>
              <w:jc w:val="left"/>
            </w:pPr>
            <w:r>
              <w:t xml:space="preserve">4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4A500FB2" w14:textId="77777777" w:rsidR="00A42A75" w:rsidRDefault="001C6303">
            <w:pPr>
              <w:spacing w:after="0" w:line="259" w:lineRule="auto"/>
              <w:ind w:left="1" w:firstLine="0"/>
              <w:jc w:val="left"/>
            </w:pPr>
            <w:r>
              <w:t xml:space="preserve">5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7C770C75" w14:textId="77777777" w:rsidR="00A42A75" w:rsidRDefault="001C6303">
            <w:pPr>
              <w:spacing w:after="0" w:line="259" w:lineRule="auto"/>
              <w:ind w:left="1" w:firstLine="0"/>
              <w:jc w:val="left"/>
            </w:pPr>
            <w:r>
              <w:t xml:space="preserve">6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7E25DAD0" w14:textId="77777777" w:rsidR="00A42A75" w:rsidRDefault="001C6303">
            <w:pPr>
              <w:spacing w:after="0" w:line="259" w:lineRule="auto"/>
              <w:ind w:left="2" w:firstLine="0"/>
              <w:jc w:val="left"/>
            </w:pPr>
            <w:r>
              <w:t xml:space="preserve">7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0D485693" w14:textId="77777777" w:rsidR="00A42A75" w:rsidRDefault="001C6303">
            <w:pPr>
              <w:spacing w:after="0" w:line="259" w:lineRule="auto"/>
              <w:ind w:left="1" w:firstLine="0"/>
              <w:jc w:val="left"/>
            </w:pPr>
            <w:r>
              <w:t xml:space="preserve">8 </w:t>
            </w:r>
          </w:p>
        </w:tc>
        <w:tc>
          <w:tcPr>
            <w:tcW w:w="325" w:type="dxa"/>
            <w:tcBorders>
              <w:top w:val="single" w:sz="4" w:space="0" w:color="000000"/>
              <w:left w:val="single" w:sz="4" w:space="0" w:color="000000"/>
              <w:bottom w:val="single" w:sz="4" w:space="0" w:color="000000"/>
              <w:right w:val="single" w:sz="4" w:space="0" w:color="000000"/>
            </w:tcBorders>
            <w:shd w:val="clear" w:color="auto" w:fill="D9D9D9"/>
          </w:tcPr>
          <w:p w14:paraId="2B2E065E" w14:textId="77777777" w:rsidR="00A42A75" w:rsidRDefault="001C6303">
            <w:pPr>
              <w:spacing w:after="0" w:line="259" w:lineRule="auto"/>
              <w:ind w:left="1" w:firstLine="0"/>
              <w:jc w:val="left"/>
            </w:pPr>
            <w:r>
              <w:t xml:space="preserve">9 </w:t>
            </w:r>
          </w:p>
        </w:tc>
      </w:tr>
      <w:tr w:rsidR="00A42A75" w14:paraId="40DAB2D7" w14:textId="77777777">
        <w:trPr>
          <w:trHeight w:val="359"/>
        </w:trPr>
        <w:tc>
          <w:tcPr>
            <w:tcW w:w="3139" w:type="dxa"/>
            <w:tcBorders>
              <w:top w:val="single" w:sz="4" w:space="0" w:color="000000"/>
              <w:left w:val="single" w:sz="4" w:space="0" w:color="000000"/>
              <w:bottom w:val="single" w:sz="4" w:space="0" w:color="000000"/>
              <w:right w:val="single" w:sz="4" w:space="0" w:color="000000"/>
            </w:tcBorders>
            <w:shd w:val="clear" w:color="auto" w:fill="D9D9D9"/>
          </w:tcPr>
          <w:p w14:paraId="4C0C86DA" w14:textId="77777777" w:rsidR="00A42A75" w:rsidRDefault="001C6303">
            <w:pPr>
              <w:spacing w:after="0" w:line="259" w:lineRule="auto"/>
              <w:ind w:left="0" w:firstLine="0"/>
              <w:jc w:val="left"/>
            </w:pPr>
            <w:r>
              <w:lastRenderedPageBreak/>
              <w:t xml:space="preserve">natureOfSurface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179E447F"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2DB673CF"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4B85A477"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61034205"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55089D05"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467CB58A"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394D381D"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shd w:val="clear" w:color="auto" w:fill="D9D9D9"/>
          </w:tcPr>
          <w:p w14:paraId="626E873A"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shd w:val="clear" w:color="auto" w:fill="D9D9D9"/>
          </w:tcPr>
          <w:p w14:paraId="45469BFB" w14:textId="77777777" w:rsidR="00A42A75" w:rsidRDefault="001C6303">
            <w:pPr>
              <w:spacing w:after="0" w:line="259" w:lineRule="auto"/>
              <w:ind w:left="1" w:firstLine="0"/>
              <w:jc w:val="left"/>
            </w:pPr>
            <w:r>
              <w:t xml:space="preserve"> </w:t>
            </w:r>
          </w:p>
        </w:tc>
      </w:tr>
      <w:tr w:rsidR="00A42A75" w14:paraId="26063300" w14:textId="77777777">
        <w:trPr>
          <w:trHeight w:val="361"/>
        </w:trPr>
        <w:tc>
          <w:tcPr>
            <w:tcW w:w="3139" w:type="dxa"/>
            <w:tcBorders>
              <w:top w:val="single" w:sz="4" w:space="0" w:color="000000"/>
              <w:left w:val="single" w:sz="4" w:space="0" w:color="000000"/>
              <w:bottom w:val="single" w:sz="4" w:space="0" w:color="000000"/>
              <w:right w:val="single" w:sz="4" w:space="0" w:color="000000"/>
            </w:tcBorders>
          </w:tcPr>
          <w:p w14:paraId="210BC6F6" w14:textId="77777777" w:rsidR="00A42A75" w:rsidRDefault="001C6303">
            <w:pPr>
              <w:spacing w:after="0" w:line="259" w:lineRule="auto"/>
              <w:ind w:left="0" w:right="57" w:firstLine="0"/>
              <w:jc w:val="center"/>
            </w:pPr>
            <w:r>
              <w:t xml:space="preserve">1 </w:t>
            </w:r>
          </w:p>
        </w:tc>
        <w:tc>
          <w:tcPr>
            <w:tcW w:w="328" w:type="dxa"/>
            <w:tcBorders>
              <w:top w:val="single" w:sz="4" w:space="0" w:color="000000"/>
              <w:left w:val="single" w:sz="4" w:space="0" w:color="000000"/>
              <w:bottom w:val="single" w:sz="4" w:space="0" w:color="000000"/>
              <w:right w:val="single" w:sz="4" w:space="0" w:color="000000"/>
            </w:tcBorders>
          </w:tcPr>
          <w:p w14:paraId="5BDC9193"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37C995CF"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B850522"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922C883"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673174A"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18515996"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03E691F5"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3F7A1BE7"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4A8D33BA" w14:textId="77777777" w:rsidR="00A42A75" w:rsidRDefault="001C6303">
            <w:pPr>
              <w:spacing w:after="0" w:line="259" w:lineRule="auto"/>
              <w:ind w:left="1" w:firstLine="0"/>
              <w:jc w:val="left"/>
            </w:pPr>
            <w:r>
              <w:t xml:space="preserve">x </w:t>
            </w:r>
          </w:p>
        </w:tc>
      </w:tr>
      <w:tr w:rsidR="00A42A75" w14:paraId="2B074442"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56DF44F7" w14:textId="77777777" w:rsidR="00A42A75" w:rsidRDefault="001C6303">
            <w:pPr>
              <w:spacing w:after="0" w:line="259" w:lineRule="auto"/>
              <w:ind w:left="0" w:right="57" w:firstLine="0"/>
              <w:jc w:val="center"/>
            </w:pPr>
            <w:r>
              <w:t xml:space="preserve">2 </w:t>
            </w:r>
          </w:p>
        </w:tc>
        <w:tc>
          <w:tcPr>
            <w:tcW w:w="328" w:type="dxa"/>
            <w:tcBorders>
              <w:top w:val="single" w:sz="4" w:space="0" w:color="000000"/>
              <w:left w:val="single" w:sz="4" w:space="0" w:color="000000"/>
              <w:bottom w:val="single" w:sz="4" w:space="0" w:color="000000"/>
              <w:right w:val="single" w:sz="4" w:space="0" w:color="000000"/>
            </w:tcBorders>
          </w:tcPr>
          <w:p w14:paraId="4E6599E3"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ACD715B"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6828C5F"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794FE9F5"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9CF46DB"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6FDDF3EE"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30E3F064"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3389FAC7"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4F6684F3" w14:textId="77777777" w:rsidR="00A42A75" w:rsidRDefault="001C6303">
            <w:pPr>
              <w:spacing w:after="0" w:line="259" w:lineRule="auto"/>
              <w:ind w:left="1" w:firstLine="0"/>
              <w:jc w:val="left"/>
            </w:pPr>
            <w:r>
              <w:t xml:space="preserve"> </w:t>
            </w:r>
          </w:p>
        </w:tc>
      </w:tr>
      <w:tr w:rsidR="00A42A75" w14:paraId="7886A8F9"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50D2539E" w14:textId="77777777" w:rsidR="00A42A75" w:rsidRDefault="001C6303">
            <w:pPr>
              <w:spacing w:after="0" w:line="259" w:lineRule="auto"/>
              <w:ind w:left="0" w:right="57" w:firstLine="0"/>
              <w:jc w:val="center"/>
            </w:pPr>
            <w:r>
              <w:t xml:space="preserve">3 </w:t>
            </w:r>
          </w:p>
        </w:tc>
        <w:tc>
          <w:tcPr>
            <w:tcW w:w="328" w:type="dxa"/>
            <w:tcBorders>
              <w:top w:val="single" w:sz="4" w:space="0" w:color="000000"/>
              <w:left w:val="single" w:sz="4" w:space="0" w:color="000000"/>
              <w:bottom w:val="single" w:sz="4" w:space="0" w:color="000000"/>
              <w:right w:val="single" w:sz="4" w:space="0" w:color="000000"/>
            </w:tcBorders>
          </w:tcPr>
          <w:p w14:paraId="2FDEC4B8"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02D850A"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D557AF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35B47A0"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FD77C33"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78C47768"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2425CA8B"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58D7F06A"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6F2EFC01" w14:textId="77777777" w:rsidR="00A42A75" w:rsidRDefault="001C6303">
            <w:pPr>
              <w:spacing w:after="0" w:line="259" w:lineRule="auto"/>
              <w:ind w:left="1" w:firstLine="0"/>
              <w:jc w:val="left"/>
            </w:pPr>
            <w:r>
              <w:t xml:space="preserve"> </w:t>
            </w:r>
          </w:p>
        </w:tc>
      </w:tr>
      <w:tr w:rsidR="00A42A75" w14:paraId="50BB7295"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610D46F9" w14:textId="77777777" w:rsidR="00A42A75" w:rsidRDefault="001C6303">
            <w:pPr>
              <w:spacing w:after="0" w:line="259" w:lineRule="auto"/>
              <w:ind w:left="0" w:right="57" w:firstLine="0"/>
              <w:jc w:val="center"/>
            </w:pPr>
            <w:r>
              <w:t xml:space="preserve">4 </w:t>
            </w:r>
          </w:p>
        </w:tc>
        <w:tc>
          <w:tcPr>
            <w:tcW w:w="328" w:type="dxa"/>
            <w:tcBorders>
              <w:top w:val="single" w:sz="4" w:space="0" w:color="000000"/>
              <w:left w:val="single" w:sz="4" w:space="0" w:color="000000"/>
              <w:bottom w:val="single" w:sz="4" w:space="0" w:color="000000"/>
              <w:right w:val="single" w:sz="4" w:space="0" w:color="000000"/>
            </w:tcBorders>
          </w:tcPr>
          <w:p w14:paraId="5568BBA9"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2DF4303E"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0BEB78F1"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638B74C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80C4EE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B3C1F35"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C85F0B9"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970B316"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53933094" w14:textId="77777777" w:rsidR="00A42A75" w:rsidRDefault="001C6303">
            <w:pPr>
              <w:spacing w:after="0" w:line="259" w:lineRule="auto"/>
              <w:ind w:left="1" w:firstLine="0"/>
              <w:jc w:val="left"/>
            </w:pPr>
            <w:r>
              <w:t xml:space="preserve">x </w:t>
            </w:r>
          </w:p>
        </w:tc>
      </w:tr>
      <w:tr w:rsidR="00A42A75" w14:paraId="74460325"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4227AFA5" w14:textId="77777777" w:rsidR="00A42A75" w:rsidRDefault="001C6303">
            <w:pPr>
              <w:spacing w:after="0" w:line="259" w:lineRule="auto"/>
              <w:ind w:left="0" w:right="57" w:firstLine="0"/>
              <w:jc w:val="center"/>
            </w:pPr>
            <w:r>
              <w:t xml:space="preserve">5 </w:t>
            </w:r>
          </w:p>
        </w:tc>
        <w:tc>
          <w:tcPr>
            <w:tcW w:w="328" w:type="dxa"/>
            <w:tcBorders>
              <w:top w:val="single" w:sz="4" w:space="0" w:color="000000"/>
              <w:left w:val="single" w:sz="4" w:space="0" w:color="000000"/>
              <w:bottom w:val="single" w:sz="4" w:space="0" w:color="000000"/>
              <w:right w:val="single" w:sz="4" w:space="0" w:color="000000"/>
            </w:tcBorders>
          </w:tcPr>
          <w:p w14:paraId="078A2DE7"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B0FAC0A"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347F386"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7A5600C4"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0685C09"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E9FA75A"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DE3F89E"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DC5A5D6"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7277AD73" w14:textId="77777777" w:rsidR="00A42A75" w:rsidRDefault="001C6303">
            <w:pPr>
              <w:spacing w:after="0" w:line="259" w:lineRule="auto"/>
              <w:ind w:left="1" w:firstLine="0"/>
              <w:jc w:val="left"/>
            </w:pPr>
            <w:r>
              <w:t xml:space="preserve">x </w:t>
            </w:r>
          </w:p>
        </w:tc>
      </w:tr>
      <w:tr w:rsidR="00A42A75" w14:paraId="2D789858"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3CF391B6" w14:textId="77777777" w:rsidR="00A42A75" w:rsidRDefault="001C6303">
            <w:pPr>
              <w:spacing w:after="0" w:line="259" w:lineRule="auto"/>
              <w:ind w:left="0" w:right="57" w:firstLine="0"/>
              <w:jc w:val="center"/>
            </w:pPr>
            <w:r>
              <w:t xml:space="preserve">6 </w:t>
            </w:r>
          </w:p>
        </w:tc>
        <w:tc>
          <w:tcPr>
            <w:tcW w:w="328" w:type="dxa"/>
            <w:tcBorders>
              <w:top w:val="single" w:sz="4" w:space="0" w:color="000000"/>
              <w:left w:val="single" w:sz="4" w:space="0" w:color="000000"/>
              <w:bottom w:val="single" w:sz="4" w:space="0" w:color="000000"/>
              <w:right w:val="single" w:sz="4" w:space="0" w:color="000000"/>
            </w:tcBorders>
          </w:tcPr>
          <w:p w14:paraId="6729C2E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827760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CE6ECE4"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21AA937"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3DA7A46"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F919A5C"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7FDB8778"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3E914CF"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3FD019BF" w14:textId="77777777" w:rsidR="00A42A75" w:rsidRDefault="001C6303">
            <w:pPr>
              <w:spacing w:after="0" w:line="259" w:lineRule="auto"/>
              <w:ind w:left="1" w:firstLine="0"/>
              <w:jc w:val="left"/>
            </w:pPr>
            <w:r>
              <w:t xml:space="preserve">x </w:t>
            </w:r>
          </w:p>
        </w:tc>
      </w:tr>
      <w:tr w:rsidR="00A42A75" w14:paraId="7E3E5AEB"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06792749" w14:textId="77777777" w:rsidR="00A42A75" w:rsidRDefault="001C6303">
            <w:pPr>
              <w:spacing w:after="0" w:line="259" w:lineRule="auto"/>
              <w:ind w:left="0" w:right="57" w:firstLine="0"/>
              <w:jc w:val="center"/>
            </w:pPr>
            <w:r>
              <w:t xml:space="preserve">7 </w:t>
            </w:r>
          </w:p>
        </w:tc>
        <w:tc>
          <w:tcPr>
            <w:tcW w:w="328" w:type="dxa"/>
            <w:tcBorders>
              <w:top w:val="single" w:sz="4" w:space="0" w:color="000000"/>
              <w:left w:val="single" w:sz="4" w:space="0" w:color="000000"/>
              <w:bottom w:val="single" w:sz="4" w:space="0" w:color="000000"/>
              <w:right w:val="single" w:sz="4" w:space="0" w:color="000000"/>
            </w:tcBorders>
          </w:tcPr>
          <w:p w14:paraId="70E4E1A6"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7B19E1C"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40B54F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1C660F1"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281CAA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8483EFC"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6A52CFB"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9BB6516"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0521D6E9" w14:textId="77777777" w:rsidR="00A42A75" w:rsidRDefault="001C6303">
            <w:pPr>
              <w:spacing w:after="0" w:line="259" w:lineRule="auto"/>
              <w:ind w:left="1" w:firstLine="0"/>
              <w:jc w:val="left"/>
            </w:pPr>
            <w:r>
              <w:t xml:space="preserve">x </w:t>
            </w:r>
          </w:p>
        </w:tc>
      </w:tr>
      <w:tr w:rsidR="00A42A75" w14:paraId="711E5E8D"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3932E501" w14:textId="77777777" w:rsidR="00A42A75" w:rsidRDefault="001C6303">
            <w:pPr>
              <w:spacing w:after="0" w:line="259" w:lineRule="auto"/>
              <w:ind w:left="0" w:right="57" w:firstLine="0"/>
              <w:jc w:val="center"/>
            </w:pPr>
            <w:r>
              <w:t xml:space="preserve">8 </w:t>
            </w:r>
          </w:p>
        </w:tc>
        <w:tc>
          <w:tcPr>
            <w:tcW w:w="328" w:type="dxa"/>
            <w:tcBorders>
              <w:top w:val="single" w:sz="4" w:space="0" w:color="000000"/>
              <w:left w:val="single" w:sz="4" w:space="0" w:color="000000"/>
              <w:bottom w:val="single" w:sz="4" w:space="0" w:color="000000"/>
              <w:right w:val="single" w:sz="4" w:space="0" w:color="000000"/>
            </w:tcBorders>
          </w:tcPr>
          <w:p w14:paraId="7088261C"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322AFCB4"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62D5B09"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50A335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360B75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6065A465"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660AE34"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3607CFDE"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64BE3C5B" w14:textId="77777777" w:rsidR="00A42A75" w:rsidRDefault="001C6303">
            <w:pPr>
              <w:spacing w:after="0" w:line="259" w:lineRule="auto"/>
              <w:ind w:left="1" w:firstLine="0"/>
              <w:jc w:val="left"/>
            </w:pPr>
            <w:r>
              <w:t xml:space="preserve">x </w:t>
            </w:r>
          </w:p>
        </w:tc>
      </w:tr>
      <w:tr w:rsidR="00A42A75" w14:paraId="0837882B"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351E2BDA" w14:textId="77777777" w:rsidR="00A42A75" w:rsidRDefault="001C6303">
            <w:pPr>
              <w:spacing w:after="0" w:line="259" w:lineRule="auto"/>
              <w:ind w:left="0" w:right="57" w:firstLine="0"/>
              <w:jc w:val="center"/>
            </w:pPr>
            <w:r>
              <w:t xml:space="preserve">9 </w:t>
            </w:r>
          </w:p>
        </w:tc>
        <w:tc>
          <w:tcPr>
            <w:tcW w:w="328" w:type="dxa"/>
            <w:tcBorders>
              <w:top w:val="single" w:sz="4" w:space="0" w:color="000000"/>
              <w:left w:val="single" w:sz="4" w:space="0" w:color="000000"/>
              <w:bottom w:val="single" w:sz="4" w:space="0" w:color="000000"/>
              <w:right w:val="single" w:sz="4" w:space="0" w:color="000000"/>
            </w:tcBorders>
          </w:tcPr>
          <w:p w14:paraId="618521EF"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B73C290"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2FBE80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500321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38ECAB6"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8039BF5"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D82D8F3"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FC9BF0A"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69B2B786" w14:textId="77777777" w:rsidR="00A42A75" w:rsidRDefault="001C6303">
            <w:pPr>
              <w:spacing w:after="0" w:line="259" w:lineRule="auto"/>
              <w:ind w:left="1" w:firstLine="0"/>
              <w:jc w:val="left"/>
            </w:pPr>
            <w:r>
              <w:t xml:space="preserve">x </w:t>
            </w:r>
          </w:p>
        </w:tc>
      </w:tr>
      <w:tr w:rsidR="00A42A75" w14:paraId="137D1D8B"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556F9018" w14:textId="77777777" w:rsidR="00A42A75" w:rsidRDefault="001C6303">
            <w:pPr>
              <w:spacing w:after="0" w:line="259" w:lineRule="auto"/>
              <w:ind w:left="0" w:right="62" w:firstLine="0"/>
              <w:jc w:val="center"/>
            </w:pPr>
            <w:r>
              <w:t xml:space="preserve">11 </w:t>
            </w:r>
          </w:p>
        </w:tc>
        <w:tc>
          <w:tcPr>
            <w:tcW w:w="328" w:type="dxa"/>
            <w:tcBorders>
              <w:top w:val="single" w:sz="4" w:space="0" w:color="000000"/>
              <w:left w:val="single" w:sz="4" w:space="0" w:color="000000"/>
              <w:bottom w:val="single" w:sz="4" w:space="0" w:color="000000"/>
              <w:right w:val="single" w:sz="4" w:space="0" w:color="000000"/>
            </w:tcBorders>
          </w:tcPr>
          <w:p w14:paraId="33F7C495"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33D562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31E0D33"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2ED35DE"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1386567"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B9725DE"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0947C75"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B7760EF"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1DCE6ECB" w14:textId="77777777" w:rsidR="00A42A75" w:rsidRDefault="001C6303">
            <w:pPr>
              <w:spacing w:after="0" w:line="259" w:lineRule="auto"/>
              <w:ind w:left="1" w:firstLine="0"/>
              <w:jc w:val="left"/>
            </w:pPr>
            <w:r>
              <w:t xml:space="preserve"> </w:t>
            </w:r>
          </w:p>
        </w:tc>
      </w:tr>
      <w:tr w:rsidR="00A42A75" w14:paraId="038291CF"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41E30F06" w14:textId="77777777" w:rsidR="00A42A75" w:rsidRDefault="001C6303">
            <w:pPr>
              <w:spacing w:after="0" w:line="259" w:lineRule="auto"/>
              <w:ind w:left="0" w:right="62" w:firstLine="0"/>
              <w:jc w:val="center"/>
            </w:pPr>
            <w:r>
              <w:t xml:space="preserve">14 </w:t>
            </w:r>
          </w:p>
        </w:tc>
        <w:tc>
          <w:tcPr>
            <w:tcW w:w="328" w:type="dxa"/>
            <w:tcBorders>
              <w:top w:val="single" w:sz="4" w:space="0" w:color="000000"/>
              <w:left w:val="single" w:sz="4" w:space="0" w:color="000000"/>
              <w:bottom w:val="single" w:sz="4" w:space="0" w:color="000000"/>
              <w:right w:val="single" w:sz="4" w:space="0" w:color="000000"/>
            </w:tcBorders>
          </w:tcPr>
          <w:p w14:paraId="3EC4357E"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844F439"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859F33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DD37964"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04E4BBF6"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60B7C8C" w14:textId="77777777" w:rsidR="00A42A75" w:rsidRDefault="001C6303">
            <w:pPr>
              <w:spacing w:after="0" w:line="259" w:lineRule="auto"/>
              <w:ind w:left="1" w:firstLine="0"/>
              <w:jc w:val="left"/>
            </w:pPr>
            <w:r>
              <w:t xml:space="preserve">x </w:t>
            </w:r>
          </w:p>
        </w:tc>
        <w:tc>
          <w:tcPr>
            <w:tcW w:w="328" w:type="dxa"/>
            <w:tcBorders>
              <w:top w:val="single" w:sz="4" w:space="0" w:color="000000"/>
              <w:left w:val="single" w:sz="4" w:space="0" w:color="000000"/>
              <w:bottom w:val="single" w:sz="4" w:space="0" w:color="000000"/>
              <w:right w:val="single" w:sz="4" w:space="0" w:color="000000"/>
            </w:tcBorders>
          </w:tcPr>
          <w:p w14:paraId="11B5D8D6"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84C3248"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6E31B1E5" w14:textId="77777777" w:rsidR="00A42A75" w:rsidRDefault="001C6303">
            <w:pPr>
              <w:spacing w:after="0" w:line="259" w:lineRule="auto"/>
              <w:ind w:left="1" w:firstLine="0"/>
              <w:jc w:val="left"/>
            </w:pPr>
            <w:r>
              <w:t xml:space="preserve"> </w:t>
            </w:r>
          </w:p>
        </w:tc>
      </w:tr>
      <w:tr w:rsidR="00A42A75" w14:paraId="053D951D"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4320702A" w14:textId="77777777" w:rsidR="00A42A75" w:rsidRDefault="001C6303">
            <w:pPr>
              <w:spacing w:after="0" w:line="259" w:lineRule="auto"/>
              <w:ind w:left="0" w:right="62" w:firstLine="0"/>
              <w:jc w:val="center"/>
            </w:pPr>
            <w:r>
              <w:t xml:space="preserve">17 </w:t>
            </w:r>
          </w:p>
        </w:tc>
        <w:tc>
          <w:tcPr>
            <w:tcW w:w="328" w:type="dxa"/>
            <w:tcBorders>
              <w:top w:val="single" w:sz="4" w:space="0" w:color="000000"/>
              <w:left w:val="single" w:sz="4" w:space="0" w:color="000000"/>
              <w:bottom w:val="single" w:sz="4" w:space="0" w:color="000000"/>
              <w:right w:val="single" w:sz="4" w:space="0" w:color="000000"/>
            </w:tcBorders>
          </w:tcPr>
          <w:p w14:paraId="4E7BDD6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0EA0367"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C913C5E"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AC5B398" w14:textId="77777777" w:rsidR="00A42A75" w:rsidRDefault="001C6303">
            <w:pPr>
              <w:spacing w:after="0" w:line="259" w:lineRule="auto"/>
              <w:ind w:left="2" w:firstLine="0"/>
              <w:jc w:val="left"/>
            </w:pPr>
            <w:r>
              <w:t xml:space="preserve">x </w:t>
            </w:r>
          </w:p>
        </w:tc>
        <w:tc>
          <w:tcPr>
            <w:tcW w:w="329" w:type="dxa"/>
            <w:tcBorders>
              <w:top w:val="single" w:sz="4" w:space="0" w:color="000000"/>
              <w:left w:val="single" w:sz="4" w:space="0" w:color="000000"/>
              <w:bottom w:val="single" w:sz="4" w:space="0" w:color="000000"/>
              <w:right w:val="single" w:sz="4" w:space="0" w:color="000000"/>
            </w:tcBorders>
          </w:tcPr>
          <w:p w14:paraId="6D87C49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C8CD7E1"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242871E"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D463C1A" w14:textId="77777777" w:rsidR="00A42A75" w:rsidRDefault="001C6303">
            <w:pPr>
              <w:spacing w:after="0" w:line="259" w:lineRule="auto"/>
              <w:ind w:left="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2A7C7FBF" w14:textId="77777777" w:rsidR="00A42A75" w:rsidRDefault="001C6303">
            <w:pPr>
              <w:spacing w:after="0" w:line="259" w:lineRule="auto"/>
              <w:ind w:left="1" w:firstLine="0"/>
              <w:jc w:val="left"/>
            </w:pPr>
            <w:r>
              <w:t xml:space="preserve">x </w:t>
            </w:r>
          </w:p>
        </w:tc>
      </w:tr>
      <w:tr w:rsidR="00A42A75" w14:paraId="3F86C37C" w14:textId="77777777">
        <w:trPr>
          <w:trHeight w:val="360"/>
        </w:trPr>
        <w:tc>
          <w:tcPr>
            <w:tcW w:w="3139" w:type="dxa"/>
            <w:tcBorders>
              <w:top w:val="single" w:sz="4" w:space="0" w:color="000000"/>
              <w:left w:val="single" w:sz="4" w:space="0" w:color="000000"/>
              <w:bottom w:val="single" w:sz="4" w:space="0" w:color="000000"/>
              <w:right w:val="single" w:sz="4" w:space="0" w:color="000000"/>
            </w:tcBorders>
          </w:tcPr>
          <w:p w14:paraId="268E1B08" w14:textId="77777777" w:rsidR="00A42A75" w:rsidRDefault="001C6303">
            <w:pPr>
              <w:spacing w:after="0" w:line="259" w:lineRule="auto"/>
              <w:ind w:left="0" w:right="62" w:firstLine="0"/>
              <w:jc w:val="center"/>
            </w:pPr>
            <w:r>
              <w:t xml:space="preserve">18 </w:t>
            </w:r>
          </w:p>
        </w:tc>
        <w:tc>
          <w:tcPr>
            <w:tcW w:w="328" w:type="dxa"/>
            <w:tcBorders>
              <w:top w:val="single" w:sz="4" w:space="0" w:color="000000"/>
              <w:left w:val="single" w:sz="4" w:space="0" w:color="000000"/>
              <w:bottom w:val="single" w:sz="4" w:space="0" w:color="000000"/>
              <w:right w:val="single" w:sz="4" w:space="0" w:color="000000"/>
            </w:tcBorders>
          </w:tcPr>
          <w:p w14:paraId="34AFBCCD"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4EAD57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00C43FE"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1995A98"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3351B3C"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762B878" w14:textId="77777777" w:rsidR="00A42A75" w:rsidRDefault="001C6303">
            <w:pPr>
              <w:spacing w:after="0" w:line="259" w:lineRule="auto"/>
              <w:ind w:left="1" w:firstLine="0"/>
              <w:jc w:val="left"/>
            </w:pPr>
            <w: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14BB9BA" w14:textId="77777777" w:rsidR="00A42A75" w:rsidRDefault="001C6303">
            <w:pPr>
              <w:spacing w:after="0" w:line="259" w:lineRule="auto"/>
              <w:ind w:left="2"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120B7C9" w14:textId="77777777" w:rsidR="00A42A75" w:rsidRDefault="001C6303">
            <w:pPr>
              <w:spacing w:after="0" w:line="259" w:lineRule="auto"/>
              <w:ind w:left="1" w:firstLine="0"/>
              <w:jc w:val="left"/>
            </w:pPr>
            <w:r>
              <w:t xml:space="preserve">x </w:t>
            </w:r>
          </w:p>
        </w:tc>
        <w:tc>
          <w:tcPr>
            <w:tcW w:w="325" w:type="dxa"/>
            <w:tcBorders>
              <w:top w:val="single" w:sz="4" w:space="0" w:color="000000"/>
              <w:left w:val="single" w:sz="4" w:space="0" w:color="000000"/>
              <w:bottom w:val="single" w:sz="4" w:space="0" w:color="000000"/>
              <w:right w:val="single" w:sz="4" w:space="0" w:color="000000"/>
            </w:tcBorders>
          </w:tcPr>
          <w:p w14:paraId="6F378218" w14:textId="77777777" w:rsidR="00A42A75" w:rsidRDefault="001C6303">
            <w:pPr>
              <w:spacing w:after="0" w:line="259" w:lineRule="auto"/>
              <w:ind w:left="1" w:firstLine="0"/>
              <w:jc w:val="left"/>
            </w:pPr>
            <w:r>
              <w:t xml:space="preserve">x </w:t>
            </w:r>
          </w:p>
        </w:tc>
      </w:tr>
    </w:tbl>
    <w:p w14:paraId="30065420" w14:textId="77777777" w:rsidR="00A42A75" w:rsidRDefault="001C6303">
      <w:pPr>
        <w:spacing w:after="283" w:line="259" w:lineRule="auto"/>
        <w:ind w:left="1" w:firstLine="0"/>
        <w:jc w:val="left"/>
      </w:pPr>
      <w:r>
        <w:t xml:space="preserve"> </w:t>
      </w:r>
    </w:p>
    <w:p w14:paraId="7DD60E90" w14:textId="77777777" w:rsidR="00A42A75" w:rsidRDefault="001C6303">
      <w:pPr>
        <w:pStyle w:val="berschrift1"/>
        <w:ind w:left="-4"/>
      </w:pPr>
      <w:bookmarkStart w:id="147" w:name="_Toc29664"/>
      <w:r>
        <w:t xml:space="preserve">3 Check Syntax </w:t>
      </w:r>
      <w:bookmarkEnd w:id="147"/>
    </w:p>
    <w:p w14:paraId="17F99A55" w14:textId="77777777" w:rsidR="00A42A75" w:rsidRPr="00680C41" w:rsidRDefault="001C6303">
      <w:pPr>
        <w:spacing w:after="293"/>
        <w:ind w:left="-5" w:right="6"/>
        <w:rPr>
          <w:lang w:val="en-US"/>
        </w:rPr>
      </w:pPr>
      <w:r w:rsidRPr="00680C41">
        <w:rPr>
          <w:lang w:val="en-US"/>
        </w:rPr>
        <w:t xml:space="preserve">The check syntax conforms to the syntax and operators for product-specific checks described in S-158 clause 4.2. </w:t>
      </w:r>
    </w:p>
    <w:p w14:paraId="5DA277A2" w14:textId="77777777" w:rsidR="00A42A75" w:rsidRPr="00680C41" w:rsidRDefault="001C6303">
      <w:pPr>
        <w:pStyle w:val="berschrift1"/>
        <w:ind w:left="-4"/>
        <w:rPr>
          <w:lang w:val="en-US"/>
        </w:rPr>
      </w:pPr>
      <w:bookmarkStart w:id="148" w:name="_Toc29665"/>
      <w:r w:rsidRPr="00680C41">
        <w:rPr>
          <w:lang w:val="en-US"/>
        </w:rPr>
        <w:t xml:space="preserve">4 Organisation </w:t>
      </w:r>
      <w:bookmarkEnd w:id="148"/>
    </w:p>
    <w:p w14:paraId="3CD46A01" w14:textId="77777777" w:rsidR="00A42A75" w:rsidRPr="00680C41" w:rsidRDefault="001C6303">
      <w:pPr>
        <w:spacing w:after="293"/>
        <w:ind w:left="-5" w:right="6"/>
        <w:rPr>
          <w:lang w:val="en-US"/>
        </w:rPr>
      </w:pPr>
      <w:r w:rsidRPr="00680C41">
        <w:rPr>
          <w:lang w:val="en-US"/>
        </w:rPr>
        <w:t>The list of validation checks for this edition of S-158:</w:t>
      </w:r>
      <w:del w:id="149" w:author="Birklhuber Bernd" w:date="2025-06-16T15:20:00Z">
        <w:r w:rsidRPr="00680C41" w:rsidDel="00766EA6">
          <w:rPr>
            <w:lang w:val="en-US"/>
          </w:rPr>
          <w:delText>1</w:delText>
        </w:r>
      </w:del>
      <w:ins w:id="150" w:author="Birklhuber Bernd" w:date="2025-06-16T15:20:00Z">
        <w:r w:rsidR="00766EA6">
          <w:rPr>
            <w:lang w:val="en-US"/>
          </w:rPr>
          <w:t>4</w:t>
        </w:r>
      </w:ins>
      <w:r w:rsidRPr="00680C41">
        <w:rPr>
          <w:lang w:val="en-US"/>
        </w:rPr>
        <w:t xml:space="preserve">01 is available separately (see clause 9). The list of checks accompanies this specification and forms an integral part of it. </w:t>
      </w:r>
    </w:p>
    <w:p w14:paraId="3BF36E46" w14:textId="77777777" w:rsidR="00A42A75" w:rsidRPr="00680C41" w:rsidRDefault="001C6303">
      <w:pPr>
        <w:pStyle w:val="berschrift1"/>
        <w:ind w:left="-4"/>
        <w:rPr>
          <w:lang w:val="en-US"/>
        </w:rPr>
      </w:pPr>
      <w:bookmarkStart w:id="151" w:name="_Toc29666"/>
      <w:r w:rsidRPr="00680C41">
        <w:rPr>
          <w:lang w:val="en-US"/>
        </w:rPr>
        <w:t xml:space="preserve">5 Other Applicable Checks </w:t>
      </w:r>
      <w:bookmarkEnd w:id="151"/>
    </w:p>
    <w:p w14:paraId="04DA38F8" w14:textId="77777777" w:rsidR="00A42A75" w:rsidRPr="00680C41" w:rsidRDefault="001C6303">
      <w:pPr>
        <w:pStyle w:val="berschrift2"/>
        <w:spacing w:after="203"/>
        <w:ind w:left="-4"/>
        <w:rPr>
          <w:lang w:val="en-US"/>
        </w:rPr>
      </w:pPr>
      <w:bookmarkStart w:id="152" w:name="_Toc29667"/>
      <w:r w:rsidRPr="00680C41">
        <w:rPr>
          <w:lang w:val="en-US"/>
        </w:rPr>
        <w:t xml:space="preserve">5.1 Generic S-100 checks </w:t>
      </w:r>
      <w:bookmarkEnd w:id="152"/>
    </w:p>
    <w:p w14:paraId="42C824C9" w14:textId="77777777" w:rsidR="00A42A75" w:rsidRPr="00680C41" w:rsidRDefault="001C6303">
      <w:pPr>
        <w:ind w:left="-5" w:right="6"/>
        <w:rPr>
          <w:lang w:val="en-US"/>
        </w:rPr>
      </w:pPr>
      <w:r w:rsidRPr="00680C41">
        <w:rPr>
          <w:lang w:val="en-US"/>
        </w:rPr>
        <w:t>S-</w:t>
      </w:r>
      <w:del w:id="153" w:author="Birklhuber Bernd" w:date="2025-06-16T15:20:00Z">
        <w:r w:rsidRPr="00680C41" w:rsidDel="00766EA6">
          <w:rPr>
            <w:lang w:val="en-US"/>
          </w:rPr>
          <w:delText>1</w:delText>
        </w:r>
      </w:del>
      <w:ins w:id="154" w:author="Birklhuber Bernd" w:date="2025-06-16T15:20:00Z">
        <w:r w:rsidR="00766EA6">
          <w:rPr>
            <w:lang w:val="en-US"/>
          </w:rPr>
          <w:t>4</w:t>
        </w:r>
      </w:ins>
      <w:r w:rsidRPr="00680C41">
        <w:rPr>
          <w:lang w:val="en-US"/>
        </w:rPr>
        <w:t xml:space="preserve">01 datasets and exchange sets must also be validated using the following subset of the generic S100 validation checks defined in S-158:100: </w:t>
      </w:r>
    </w:p>
    <w:p w14:paraId="133810AF" w14:textId="77777777" w:rsidR="00A42A75" w:rsidRPr="00680C41" w:rsidRDefault="001C6303">
      <w:pPr>
        <w:spacing w:after="0" w:line="259" w:lineRule="auto"/>
        <w:ind w:left="12" w:hanging="10"/>
        <w:jc w:val="center"/>
        <w:rPr>
          <w:lang w:val="en-US"/>
        </w:rPr>
      </w:pPr>
      <w:r w:rsidRPr="00680C41">
        <w:rPr>
          <w:b/>
          <w:sz w:val="18"/>
          <w:lang w:val="en-US"/>
        </w:rPr>
        <w:t xml:space="preserve">Table 5.1 - Applicability of generic S-100 checks </w:t>
      </w:r>
    </w:p>
    <w:tbl>
      <w:tblPr>
        <w:tblStyle w:val="TableGrid"/>
        <w:tblW w:w="9014" w:type="dxa"/>
        <w:tblInd w:w="7" w:type="dxa"/>
        <w:tblCellMar>
          <w:top w:w="103" w:type="dxa"/>
          <w:left w:w="56" w:type="dxa"/>
          <w:bottom w:w="0" w:type="dxa"/>
          <w:right w:w="55" w:type="dxa"/>
        </w:tblCellMar>
        <w:tblLook w:val="04A0" w:firstRow="1" w:lastRow="0" w:firstColumn="1" w:lastColumn="0" w:noHBand="0" w:noVBand="1"/>
      </w:tblPr>
      <w:tblGrid>
        <w:gridCol w:w="1901"/>
        <w:gridCol w:w="1781"/>
        <w:gridCol w:w="2160"/>
        <w:gridCol w:w="3172"/>
      </w:tblGrid>
      <w:tr w:rsidR="00A42A75" w14:paraId="1A2D519C" w14:textId="77777777">
        <w:trPr>
          <w:trHeight w:val="816"/>
        </w:trPr>
        <w:tc>
          <w:tcPr>
            <w:tcW w:w="1902" w:type="dxa"/>
            <w:tcBorders>
              <w:top w:val="single" w:sz="4" w:space="0" w:color="000000"/>
              <w:left w:val="single" w:sz="4" w:space="0" w:color="000000"/>
              <w:bottom w:val="single" w:sz="4" w:space="0" w:color="000000"/>
              <w:right w:val="single" w:sz="4" w:space="0" w:color="000000"/>
            </w:tcBorders>
            <w:shd w:val="clear" w:color="auto" w:fill="D9D9D9"/>
          </w:tcPr>
          <w:p w14:paraId="68E4BEFF" w14:textId="77777777" w:rsidR="00A42A75" w:rsidRPr="00680C41" w:rsidRDefault="001C6303">
            <w:pPr>
              <w:spacing w:after="0" w:line="259" w:lineRule="auto"/>
              <w:ind w:left="0" w:firstLine="0"/>
              <w:jc w:val="left"/>
              <w:rPr>
                <w:lang w:val="en-US"/>
              </w:rPr>
            </w:pPr>
            <w:r w:rsidRPr="00680C41">
              <w:rPr>
                <w:b/>
                <w:lang w:val="en-US"/>
              </w:rPr>
              <w:t xml:space="preserve">Document </w:t>
            </w:r>
          </w:p>
          <w:p w14:paraId="2A802A09" w14:textId="77777777" w:rsidR="00A42A75" w:rsidRPr="00680C41" w:rsidRDefault="001C6303">
            <w:pPr>
              <w:spacing w:after="0" w:line="259" w:lineRule="auto"/>
              <w:ind w:left="0" w:firstLine="0"/>
              <w:rPr>
                <w:lang w:val="en-US"/>
              </w:rPr>
            </w:pPr>
            <w:r w:rsidRPr="00680C41">
              <w:rPr>
                <w:b/>
                <w:lang w:val="en-US"/>
              </w:rPr>
              <w:t xml:space="preserve">reference in S-158:100 list </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14:paraId="11D9563E" w14:textId="77777777" w:rsidR="00A42A75" w:rsidRDefault="001C6303">
            <w:pPr>
              <w:spacing w:after="0" w:line="259" w:lineRule="auto"/>
              <w:ind w:left="4" w:firstLine="0"/>
              <w:jc w:val="left"/>
            </w:pPr>
            <w:r>
              <w:rPr>
                <w:b/>
              </w:rPr>
              <w:t xml:space="preserve">Checks </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14:paraId="59CE3A20" w14:textId="77777777" w:rsidR="00A42A75" w:rsidRDefault="001C6303">
            <w:pPr>
              <w:spacing w:after="0" w:line="259" w:lineRule="auto"/>
              <w:ind w:left="1" w:firstLine="0"/>
              <w:jc w:val="left"/>
            </w:pPr>
            <w:r>
              <w:rPr>
                <w:b/>
              </w:rPr>
              <w:t xml:space="preserve">Apply to </w:t>
            </w:r>
          </w:p>
        </w:tc>
        <w:tc>
          <w:tcPr>
            <w:tcW w:w="3172" w:type="dxa"/>
            <w:tcBorders>
              <w:top w:val="single" w:sz="4" w:space="0" w:color="000000"/>
              <w:left w:val="single" w:sz="4" w:space="0" w:color="000000"/>
              <w:bottom w:val="single" w:sz="4" w:space="0" w:color="000000"/>
              <w:right w:val="single" w:sz="4" w:space="0" w:color="000000"/>
            </w:tcBorders>
            <w:shd w:val="clear" w:color="auto" w:fill="D9D9D9"/>
          </w:tcPr>
          <w:p w14:paraId="5798C0E7" w14:textId="77777777" w:rsidR="00A42A75" w:rsidRDefault="001C6303">
            <w:pPr>
              <w:spacing w:after="0" w:line="259" w:lineRule="auto"/>
              <w:ind w:left="1" w:firstLine="0"/>
              <w:jc w:val="left"/>
            </w:pPr>
            <w:r>
              <w:rPr>
                <w:b/>
              </w:rPr>
              <w:t xml:space="preserve">Remarks </w:t>
            </w:r>
          </w:p>
        </w:tc>
      </w:tr>
      <w:tr w:rsidR="00A42A75" w:rsidRPr="00680C41" w14:paraId="07D73655" w14:textId="77777777">
        <w:trPr>
          <w:trHeight w:val="592"/>
        </w:trPr>
        <w:tc>
          <w:tcPr>
            <w:tcW w:w="1902" w:type="dxa"/>
            <w:tcBorders>
              <w:top w:val="single" w:sz="4" w:space="0" w:color="000000"/>
              <w:left w:val="single" w:sz="4" w:space="0" w:color="000000"/>
              <w:bottom w:val="single" w:sz="4" w:space="0" w:color="000000"/>
              <w:right w:val="single" w:sz="4" w:space="0" w:color="000000"/>
            </w:tcBorders>
          </w:tcPr>
          <w:p w14:paraId="57A09288" w14:textId="77777777" w:rsidR="00A42A75" w:rsidRDefault="001C6303">
            <w:pPr>
              <w:spacing w:after="0" w:line="259" w:lineRule="auto"/>
              <w:ind w:left="0" w:firstLine="0"/>
              <w:jc w:val="left"/>
            </w:pPr>
            <w:r>
              <w:t xml:space="preserve">Part 1 </w:t>
            </w:r>
          </w:p>
        </w:tc>
        <w:tc>
          <w:tcPr>
            <w:tcW w:w="1781" w:type="dxa"/>
            <w:tcBorders>
              <w:top w:val="single" w:sz="4" w:space="0" w:color="000000"/>
              <w:left w:val="single" w:sz="4" w:space="0" w:color="000000"/>
              <w:bottom w:val="single" w:sz="4" w:space="0" w:color="000000"/>
              <w:right w:val="single" w:sz="4" w:space="0" w:color="000000"/>
            </w:tcBorders>
          </w:tcPr>
          <w:p w14:paraId="46224279" w14:textId="77777777" w:rsidR="00A42A75" w:rsidRDefault="001C6303">
            <w:pPr>
              <w:spacing w:after="0" w:line="259" w:lineRule="auto"/>
              <w:ind w:left="4" w:firstLine="0"/>
              <w:jc w:val="left"/>
            </w:pPr>
            <w:r>
              <w:t xml:space="preserve">All </w:t>
            </w:r>
          </w:p>
        </w:tc>
        <w:tc>
          <w:tcPr>
            <w:tcW w:w="2160" w:type="dxa"/>
            <w:tcBorders>
              <w:top w:val="single" w:sz="4" w:space="0" w:color="000000"/>
              <w:left w:val="single" w:sz="4" w:space="0" w:color="000000"/>
              <w:bottom w:val="single" w:sz="4" w:space="0" w:color="000000"/>
              <w:right w:val="single" w:sz="4" w:space="0" w:color="000000"/>
            </w:tcBorders>
          </w:tcPr>
          <w:p w14:paraId="2B5CF858" w14:textId="77777777" w:rsidR="00A42A75" w:rsidRDefault="001C6303">
            <w:pPr>
              <w:spacing w:after="0" w:line="259" w:lineRule="auto"/>
              <w:ind w:left="1" w:firstLine="0"/>
              <w:jc w:val="left"/>
            </w:pPr>
            <w:r>
              <w:t xml:space="preserve">Product Specification </w:t>
            </w:r>
          </w:p>
        </w:tc>
        <w:tc>
          <w:tcPr>
            <w:tcW w:w="3172" w:type="dxa"/>
            <w:tcBorders>
              <w:top w:val="single" w:sz="4" w:space="0" w:color="000000"/>
              <w:left w:val="single" w:sz="4" w:space="0" w:color="000000"/>
              <w:bottom w:val="single" w:sz="4" w:space="0" w:color="000000"/>
              <w:right w:val="single" w:sz="4" w:space="0" w:color="000000"/>
            </w:tcBorders>
          </w:tcPr>
          <w:p w14:paraId="28B02063" w14:textId="77777777" w:rsidR="00A42A75" w:rsidRPr="00680C41" w:rsidRDefault="001C6303">
            <w:pPr>
              <w:spacing w:after="0" w:line="259" w:lineRule="auto"/>
              <w:ind w:left="1" w:firstLine="0"/>
              <w:jc w:val="left"/>
              <w:rPr>
                <w:lang w:val="en-US"/>
              </w:rPr>
            </w:pPr>
            <w:r w:rsidRPr="00680C41">
              <w:rPr>
                <w:lang w:val="en-US"/>
              </w:rPr>
              <w:t xml:space="preserve">No direct implementation on datasets or exchange sets </w:t>
            </w:r>
          </w:p>
        </w:tc>
      </w:tr>
      <w:tr w:rsidR="00A42A75" w:rsidRPr="00680C41" w14:paraId="227F4287" w14:textId="77777777">
        <w:trPr>
          <w:trHeight w:val="590"/>
        </w:trPr>
        <w:tc>
          <w:tcPr>
            <w:tcW w:w="1902" w:type="dxa"/>
            <w:tcBorders>
              <w:top w:val="single" w:sz="4" w:space="0" w:color="000000"/>
              <w:left w:val="single" w:sz="4" w:space="0" w:color="000000"/>
              <w:bottom w:val="single" w:sz="4" w:space="0" w:color="000000"/>
              <w:right w:val="single" w:sz="4" w:space="0" w:color="000000"/>
            </w:tcBorders>
          </w:tcPr>
          <w:p w14:paraId="664C0F7A" w14:textId="77777777" w:rsidR="00A42A75" w:rsidRDefault="001C6303">
            <w:pPr>
              <w:spacing w:after="0" w:line="259" w:lineRule="auto"/>
              <w:ind w:left="0" w:firstLine="0"/>
              <w:jc w:val="left"/>
            </w:pPr>
            <w:r>
              <w:t xml:space="preserve">Part 2 / 2a </w:t>
            </w:r>
          </w:p>
        </w:tc>
        <w:tc>
          <w:tcPr>
            <w:tcW w:w="1781" w:type="dxa"/>
            <w:tcBorders>
              <w:top w:val="single" w:sz="4" w:space="0" w:color="000000"/>
              <w:left w:val="single" w:sz="4" w:space="0" w:color="000000"/>
              <w:bottom w:val="single" w:sz="4" w:space="0" w:color="000000"/>
              <w:right w:val="single" w:sz="4" w:space="0" w:color="000000"/>
            </w:tcBorders>
          </w:tcPr>
          <w:p w14:paraId="0EFAA8CB" w14:textId="77777777" w:rsidR="00A42A75" w:rsidRDefault="001C6303">
            <w:pPr>
              <w:spacing w:after="0" w:line="259" w:lineRule="auto"/>
              <w:ind w:left="4" w:firstLine="0"/>
              <w:jc w:val="left"/>
            </w:pPr>
            <w:r>
              <w:t xml:space="preserve">All </w:t>
            </w:r>
          </w:p>
        </w:tc>
        <w:tc>
          <w:tcPr>
            <w:tcW w:w="2160" w:type="dxa"/>
            <w:tcBorders>
              <w:top w:val="single" w:sz="4" w:space="0" w:color="000000"/>
              <w:left w:val="single" w:sz="4" w:space="0" w:color="000000"/>
              <w:bottom w:val="single" w:sz="4" w:space="0" w:color="000000"/>
              <w:right w:val="single" w:sz="4" w:space="0" w:color="000000"/>
            </w:tcBorders>
          </w:tcPr>
          <w:p w14:paraId="412A35AF" w14:textId="77777777" w:rsidR="00A42A75" w:rsidRDefault="001C6303">
            <w:pPr>
              <w:spacing w:after="0" w:line="259" w:lineRule="auto"/>
              <w:ind w:left="1" w:firstLine="0"/>
              <w:jc w:val="left"/>
            </w:pPr>
            <w:r>
              <w:t xml:space="preserve">Product Specification </w:t>
            </w:r>
          </w:p>
        </w:tc>
        <w:tc>
          <w:tcPr>
            <w:tcW w:w="3172" w:type="dxa"/>
            <w:tcBorders>
              <w:top w:val="single" w:sz="4" w:space="0" w:color="000000"/>
              <w:left w:val="single" w:sz="4" w:space="0" w:color="000000"/>
              <w:bottom w:val="single" w:sz="4" w:space="0" w:color="000000"/>
              <w:right w:val="single" w:sz="4" w:space="0" w:color="000000"/>
            </w:tcBorders>
          </w:tcPr>
          <w:p w14:paraId="0B5A4E6C" w14:textId="77777777" w:rsidR="00A42A75" w:rsidRPr="00680C41" w:rsidRDefault="001C6303">
            <w:pPr>
              <w:spacing w:after="0" w:line="259" w:lineRule="auto"/>
              <w:ind w:left="1" w:firstLine="0"/>
              <w:jc w:val="left"/>
              <w:rPr>
                <w:lang w:val="en-US"/>
              </w:rPr>
            </w:pPr>
            <w:r w:rsidRPr="00680C41">
              <w:rPr>
                <w:lang w:val="en-US"/>
              </w:rPr>
              <w:t xml:space="preserve">No direct implementation on datasets or exchange sets </w:t>
            </w:r>
          </w:p>
        </w:tc>
      </w:tr>
      <w:tr w:rsidR="00A42A75" w14:paraId="08D15A3F" w14:textId="77777777">
        <w:trPr>
          <w:trHeight w:val="360"/>
        </w:trPr>
        <w:tc>
          <w:tcPr>
            <w:tcW w:w="1902" w:type="dxa"/>
            <w:tcBorders>
              <w:top w:val="single" w:sz="4" w:space="0" w:color="000000"/>
              <w:left w:val="single" w:sz="4" w:space="0" w:color="000000"/>
              <w:bottom w:val="single" w:sz="4" w:space="0" w:color="000000"/>
              <w:right w:val="single" w:sz="4" w:space="0" w:color="000000"/>
            </w:tcBorders>
          </w:tcPr>
          <w:p w14:paraId="0727FEDA" w14:textId="77777777" w:rsidR="00A42A75" w:rsidRDefault="001C6303">
            <w:pPr>
              <w:spacing w:after="0" w:line="259" w:lineRule="auto"/>
              <w:ind w:left="0" w:firstLine="0"/>
              <w:jc w:val="left"/>
            </w:pPr>
            <w:r>
              <w:t xml:space="preserve">Part 4a </w:t>
            </w:r>
          </w:p>
        </w:tc>
        <w:tc>
          <w:tcPr>
            <w:tcW w:w="1781" w:type="dxa"/>
            <w:tcBorders>
              <w:top w:val="single" w:sz="4" w:space="0" w:color="000000"/>
              <w:left w:val="single" w:sz="4" w:space="0" w:color="000000"/>
              <w:bottom w:val="single" w:sz="4" w:space="0" w:color="000000"/>
              <w:right w:val="single" w:sz="4" w:space="0" w:color="000000"/>
            </w:tcBorders>
          </w:tcPr>
          <w:p w14:paraId="2468A173" w14:textId="77777777" w:rsidR="00A42A75" w:rsidRDefault="001C6303">
            <w:pPr>
              <w:spacing w:after="0" w:line="259" w:lineRule="auto"/>
              <w:ind w:left="4" w:firstLine="0"/>
              <w:jc w:val="left"/>
            </w:pPr>
            <w:r>
              <w:t xml:space="preserve">All </w:t>
            </w:r>
          </w:p>
        </w:tc>
        <w:tc>
          <w:tcPr>
            <w:tcW w:w="2160" w:type="dxa"/>
            <w:tcBorders>
              <w:top w:val="single" w:sz="4" w:space="0" w:color="000000"/>
              <w:left w:val="single" w:sz="4" w:space="0" w:color="000000"/>
              <w:bottom w:val="single" w:sz="4" w:space="0" w:color="000000"/>
              <w:right w:val="single" w:sz="4" w:space="0" w:color="000000"/>
            </w:tcBorders>
          </w:tcPr>
          <w:p w14:paraId="5D0691B7" w14:textId="77777777" w:rsidR="00A42A75" w:rsidRDefault="001C6303">
            <w:pPr>
              <w:spacing w:after="0" w:line="259" w:lineRule="auto"/>
              <w:ind w:left="1" w:firstLine="0"/>
              <w:jc w:val="left"/>
            </w:pPr>
            <w:r>
              <w:t xml:space="preserve">Exchange catalogue </w:t>
            </w:r>
          </w:p>
        </w:tc>
        <w:tc>
          <w:tcPr>
            <w:tcW w:w="3172" w:type="dxa"/>
            <w:tcBorders>
              <w:top w:val="single" w:sz="4" w:space="0" w:color="000000"/>
              <w:left w:val="single" w:sz="4" w:space="0" w:color="000000"/>
              <w:bottom w:val="single" w:sz="4" w:space="0" w:color="000000"/>
              <w:right w:val="single" w:sz="4" w:space="0" w:color="000000"/>
            </w:tcBorders>
          </w:tcPr>
          <w:p w14:paraId="60110A9F" w14:textId="77777777" w:rsidR="00A42A75" w:rsidRDefault="001C6303">
            <w:pPr>
              <w:spacing w:after="0" w:line="259" w:lineRule="auto"/>
              <w:ind w:left="1" w:firstLine="0"/>
              <w:jc w:val="left"/>
            </w:pPr>
            <w:r>
              <w:t xml:space="preserve"> </w:t>
            </w:r>
          </w:p>
        </w:tc>
      </w:tr>
      <w:tr w:rsidR="00A42A75" w14:paraId="71758437" w14:textId="77777777">
        <w:trPr>
          <w:trHeight w:val="818"/>
        </w:trPr>
        <w:tc>
          <w:tcPr>
            <w:tcW w:w="1902" w:type="dxa"/>
            <w:tcBorders>
              <w:top w:val="single" w:sz="4" w:space="0" w:color="000000"/>
              <w:left w:val="single" w:sz="4" w:space="0" w:color="000000"/>
              <w:bottom w:val="single" w:sz="4" w:space="0" w:color="000000"/>
              <w:right w:val="single" w:sz="4" w:space="0" w:color="000000"/>
            </w:tcBorders>
            <w:shd w:val="clear" w:color="auto" w:fill="D9D9D9"/>
          </w:tcPr>
          <w:p w14:paraId="627FC640" w14:textId="77777777" w:rsidR="00A42A75" w:rsidRPr="00680C41" w:rsidRDefault="001C6303">
            <w:pPr>
              <w:spacing w:after="0" w:line="259" w:lineRule="auto"/>
              <w:ind w:left="0" w:firstLine="0"/>
              <w:jc w:val="left"/>
              <w:rPr>
                <w:lang w:val="en-US"/>
              </w:rPr>
            </w:pPr>
            <w:r w:rsidRPr="00680C41">
              <w:rPr>
                <w:b/>
                <w:lang w:val="en-US"/>
              </w:rPr>
              <w:lastRenderedPageBreak/>
              <w:t xml:space="preserve">Document </w:t>
            </w:r>
          </w:p>
          <w:p w14:paraId="5AE57B43" w14:textId="77777777" w:rsidR="00A42A75" w:rsidRPr="00680C41" w:rsidRDefault="001C6303">
            <w:pPr>
              <w:spacing w:after="0" w:line="259" w:lineRule="auto"/>
              <w:ind w:left="0" w:firstLine="0"/>
              <w:rPr>
                <w:lang w:val="en-US"/>
              </w:rPr>
            </w:pPr>
            <w:r w:rsidRPr="00680C41">
              <w:rPr>
                <w:b/>
                <w:lang w:val="en-US"/>
              </w:rPr>
              <w:t xml:space="preserve">reference in S-158:100 list </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14:paraId="30B69667" w14:textId="77777777" w:rsidR="00A42A75" w:rsidRDefault="001C6303">
            <w:pPr>
              <w:spacing w:after="0" w:line="259" w:lineRule="auto"/>
              <w:ind w:left="4" w:firstLine="0"/>
              <w:jc w:val="left"/>
            </w:pPr>
            <w:r>
              <w:rPr>
                <w:b/>
              </w:rPr>
              <w:t xml:space="preserve">Checks </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14:paraId="67B4B7D2" w14:textId="77777777" w:rsidR="00A42A75" w:rsidRDefault="001C6303">
            <w:pPr>
              <w:spacing w:after="0" w:line="259" w:lineRule="auto"/>
              <w:ind w:left="1" w:firstLine="0"/>
              <w:jc w:val="left"/>
            </w:pPr>
            <w:r>
              <w:rPr>
                <w:b/>
              </w:rPr>
              <w:t xml:space="preserve">Apply to </w:t>
            </w:r>
          </w:p>
        </w:tc>
        <w:tc>
          <w:tcPr>
            <w:tcW w:w="3172" w:type="dxa"/>
            <w:tcBorders>
              <w:top w:val="single" w:sz="4" w:space="0" w:color="000000"/>
              <w:left w:val="single" w:sz="4" w:space="0" w:color="000000"/>
              <w:bottom w:val="single" w:sz="4" w:space="0" w:color="000000"/>
              <w:right w:val="single" w:sz="4" w:space="0" w:color="000000"/>
            </w:tcBorders>
            <w:shd w:val="clear" w:color="auto" w:fill="D9D9D9"/>
          </w:tcPr>
          <w:p w14:paraId="1AFCDB4B" w14:textId="77777777" w:rsidR="00A42A75" w:rsidRDefault="001C6303">
            <w:pPr>
              <w:spacing w:after="0" w:line="259" w:lineRule="auto"/>
              <w:ind w:left="1" w:firstLine="0"/>
              <w:jc w:val="left"/>
            </w:pPr>
            <w:r>
              <w:rPr>
                <w:b/>
              </w:rPr>
              <w:t xml:space="preserve">Remarks </w:t>
            </w:r>
          </w:p>
        </w:tc>
      </w:tr>
      <w:tr w:rsidR="00A42A75" w:rsidRPr="00680C41" w14:paraId="78431DCE" w14:textId="77777777">
        <w:trPr>
          <w:trHeight w:val="589"/>
        </w:trPr>
        <w:tc>
          <w:tcPr>
            <w:tcW w:w="1902" w:type="dxa"/>
            <w:tcBorders>
              <w:top w:val="single" w:sz="4" w:space="0" w:color="000000"/>
              <w:left w:val="single" w:sz="4" w:space="0" w:color="000000"/>
              <w:bottom w:val="single" w:sz="4" w:space="0" w:color="000000"/>
              <w:right w:val="single" w:sz="4" w:space="0" w:color="000000"/>
            </w:tcBorders>
          </w:tcPr>
          <w:p w14:paraId="445E261F" w14:textId="77777777" w:rsidR="00A42A75" w:rsidRDefault="001C6303">
            <w:pPr>
              <w:spacing w:after="0" w:line="259" w:lineRule="auto"/>
              <w:ind w:left="0" w:firstLine="0"/>
              <w:jc w:val="left"/>
            </w:pPr>
            <w:r>
              <w:t xml:space="preserve">Part 4b </w:t>
            </w:r>
          </w:p>
        </w:tc>
        <w:tc>
          <w:tcPr>
            <w:tcW w:w="1781" w:type="dxa"/>
            <w:tcBorders>
              <w:top w:val="single" w:sz="4" w:space="0" w:color="000000"/>
              <w:left w:val="single" w:sz="4" w:space="0" w:color="000000"/>
              <w:bottom w:val="single" w:sz="4" w:space="0" w:color="000000"/>
              <w:right w:val="single" w:sz="4" w:space="0" w:color="000000"/>
            </w:tcBorders>
          </w:tcPr>
          <w:p w14:paraId="6AE93BB7" w14:textId="77777777" w:rsidR="00A42A75" w:rsidRDefault="001C6303">
            <w:pPr>
              <w:spacing w:after="0" w:line="259" w:lineRule="auto"/>
              <w:ind w:left="4" w:firstLine="0"/>
              <w:jc w:val="left"/>
            </w:pPr>
            <w:r>
              <w:t xml:space="preserve">All </w:t>
            </w:r>
          </w:p>
        </w:tc>
        <w:tc>
          <w:tcPr>
            <w:tcW w:w="2160" w:type="dxa"/>
            <w:tcBorders>
              <w:top w:val="single" w:sz="4" w:space="0" w:color="000000"/>
              <w:left w:val="single" w:sz="4" w:space="0" w:color="000000"/>
              <w:bottom w:val="single" w:sz="4" w:space="0" w:color="000000"/>
              <w:right w:val="single" w:sz="4" w:space="0" w:color="000000"/>
            </w:tcBorders>
          </w:tcPr>
          <w:p w14:paraId="10A4CE20" w14:textId="77777777" w:rsidR="00A42A75" w:rsidRDefault="001C6303">
            <w:pPr>
              <w:spacing w:after="0" w:line="259" w:lineRule="auto"/>
              <w:ind w:left="1" w:firstLine="0"/>
              <w:jc w:val="left"/>
            </w:pPr>
            <w:r>
              <w:t xml:space="preserve">Product Specification </w:t>
            </w:r>
          </w:p>
        </w:tc>
        <w:tc>
          <w:tcPr>
            <w:tcW w:w="3172" w:type="dxa"/>
            <w:tcBorders>
              <w:top w:val="single" w:sz="4" w:space="0" w:color="000000"/>
              <w:left w:val="single" w:sz="4" w:space="0" w:color="000000"/>
              <w:bottom w:val="single" w:sz="4" w:space="0" w:color="000000"/>
              <w:right w:val="single" w:sz="4" w:space="0" w:color="000000"/>
            </w:tcBorders>
          </w:tcPr>
          <w:p w14:paraId="1D8451CE" w14:textId="77777777" w:rsidR="00A42A75" w:rsidRPr="00680C41" w:rsidRDefault="001C6303">
            <w:pPr>
              <w:spacing w:after="0" w:line="259" w:lineRule="auto"/>
              <w:ind w:left="1" w:firstLine="0"/>
              <w:jc w:val="left"/>
              <w:rPr>
                <w:lang w:val="en-US"/>
              </w:rPr>
            </w:pPr>
            <w:r w:rsidRPr="00680C41">
              <w:rPr>
                <w:lang w:val="en-US"/>
              </w:rPr>
              <w:t xml:space="preserve">No direct implementation on datasets or exchange sets </w:t>
            </w:r>
          </w:p>
        </w:tc>
      </w:tr>
      <w:tr w:rsidR="00A42A75" w:rsidRPr="00680C41" w14:paraId="5D21C144" w14:textId="77777777">
        <w:trPr>
          <w:trHeight w:val="590"/>
        </w:trPr>
        <w:tc>
          <w:tcPr>
            <w:tcW w:w="1902" w:type="dxa"/>
            <w:vMerge w:val="restart"/>
            <w:tcBorders>
              <w:top w:val="single" w:sz="4" w:space="0" w:color="000000"/>
              <w:left w:val="single" w:sz="4" w:space="0" w:color="000000"/>
              <w:bottom w:val="single" w:sz="4" w:space="0" w:color="000000"/>
              <w:right w:val="single" w:sz="4" w:space="0" w:color="000000"/>
            </w:tcBorders>
          </w:tcPr>
          <w:p w14:paraId="41DB5D19" w14:textId="77777777" w:rsidR="00A42A75" w:rsidRDefault="001C6303">
            <w:pPr>
              <w:spacing w:after="0" w:line="259" w:lineRule="auto"/>
              <w:ind w:left="0" w:firstLine="0"/>
              <w:jc w:val="left"/>
            </w:pPr>
            <w:r>
              <w:t xml:space="preserve">Part 5 / 5a </w:t>
            </w:r>
          </w:p>
        </w:tc>
        <w:tc>
          <w:tcPr>
            <w:tcW w:w="1781" w:type="dxa"/>
            <w:tcBorders>
              <w:top w:val="single" w:sz="4" w:space="0" w:color="000000"/>
              <w:left w:val="single" w:sz="4" w:space="0" w:color="000000"/>
              <w:bottom w:val="single" w:sz="4" w:space="0" w:color="000000"/>
              <w:right w:val="single" w:sz="4" w:space="0" w:color="000000"/>
            </w:tcBorders>
          </w:tcPr>
          <w:p w14:paraId="178F6C44" w14:textId="77777777" w:rsidR="00A42A75" w:rsidRDefault="001C6303">
            <w:pPr>
              <w:spacing w:after="0" w:line="259" w:lineRule="auto"/>
              <w:ind w:left="4" w:firstLine="0"/>
              <w:jc w:val="left"/>
            </w:pPr>
            <w:r>
              <w:t xml:space="preserve">S100_Dev0069 </w:t>
            </w:r>
          </w:p>
        </w:tc>
        <w:tc>
          <w:tcPr>
            <w:tcW w:w="2160" w:type="dxa"/>
            <w:tcBorders>
              <w:top w:val="single" w:sz="4" w:space="0" w:color="000000"/>
              <w:left w:val="single" w:sz="4" w:space="0" w:color="000000"/>
              <w:bottom w:val="single" w:sz="4" w:space="0" w:color="000000"/>
              <w:right w:val="single" w:sz="4" w:space="0" w:color="000000"/>
            </w:tcBorders>
          </w:tcPr>
          <w:p w14:paraId="74391A8E" w14:textId="77777777" w:rsidR="00A42A75" w:rsidRDefault="001C6303">
            <w:pPr>
              <w:spacing w:after="0" w:line="259" w:lineRule="auto"/>
              <w:ind w:left="1" w:firstLine="0"/>
              <w:jc w:val="left"/>
            </w:pPr>
            <w:r>
              <w:t xml:space="preserve">Product Specification </w:t>
            </w:r>
          </w:p>
        </w:tc>
        <w:tc>
          <w:tcPr>
            <w:tcW w:w="3172" w:type="dxa"/>
            <w:tcBorders>
              <w:top w:val="single" w:sz="4" w:space="0" w:color="000000"/>
              <w:left w:val="single" w:sz="4" w:space="0" w:color="000000"/>
              <w:bottom w:val="single" w:sz="4" w:space="0" w:color="000000"/>
              <w:right w:val="single" w:sz="4" w:space="0" w:color="000000"/>
            </w:tcBorders>
          </w:tcPr>
          <w:p w14:paraId="4DBCC015" w14:textId="77777777" w:rsidR="00A42A75" w:rsidRPr="00680C41" w:rsidRDefault="001C6303">
            <w:pPr>
              <w:spacing w:after="0" w:line="259" w:lineRule="auto"/>
              <w:ind w:left="2" w:firstLine="0"/>
              <w:jc w:val="left"/>
              <w:rPr>
                <w:lang w:val="en-US"/>
              </w:rPr>
            </w:pPr>
            <w:r w:rsidRPr="00680C41">
              <w:rPr>
                <w:lang w:val="en-US"/>
              </w:rPr>
              <w:t xml:space="preserve">No direct implementation on datasets or exchange sets </w:t>
            </w:r>
          </w:p>
        </w:tc>
      </w:tr>
      <w:tr w:rsidR="00A42A75" w14:paraId="48B1309F" w14:textId="77777777">
        <w:trPr>
          <w:trHeight w:val="3840"/>
        </w:trPr>
        <w:tc>
          <w:tcPr>
            <w:tcW w:w="0" w:type="auto"/>
            <w:vMerge/>
            <w:tcBorders>
              <w:top w:val="nil"/>
              <w:left w:val="single" w:sz="4" w:space="0" w:color="000000"/>
              <w:bottom w:val="single" w:sz="4" w:space="0" w:color="000000"/>
              <w:right w:val="single" w:sz="4" w:space="0" w:color="000000"/>
            </w:tcBorders>
          </w:tcPr>
          <w:p w14:paraId="73002D29" w14:textId="77777777" w:rsidR="00A42A75" w:rsidRPr="00680C41" w:rsidRDefault="00A42A75">
            <w:pPr>
              <w:spacing w:after="160" w:line="259" w:lineRule="auto"/>
              <w:ind w:left="0" w:firstLine="0"/>
              <w:jc w:val="left"/>
              <w:rPr>
                <w:lang w:val="en-US"/>
              </w:rPr>
            </w:pPr>
          </w:p>
        </w:tc>
        <w:tc>
          <w:tcPr>
            <w:tcW w:w="1781" w:type="dxa"/>
            <w:tcBorders>
              <w:top w:val="single" w:sz="4" w:space="0" w:color="000000"/>
              <w:left w:val="single" w:sz="4" w:space="0" w:color="000000"/>
              <w:bottom w:val="single" w:sz="4" w:space="0" w:color="000000"/>
              <w:right w:val="single" w:sz="4" w:space="0" w:color="000000"/>
            </w:tcBorders>
          </w:tcPr>
          <w:p w14:paraId="68D16777" w14:textId="77777777" w:rsidR="00A42A75" w:rsidRPr="00680C41" w:rsidRDefault="001C6303">
            <w:pPr>
              <w:spacing w:after="43" w:line="259" w:lineRule="auto"/>
              <w:ind w:left="4" w:firstLine="0"/>
              <w:jc w:val="left"/>
              <w:rPr>
                <w:lang w:val="en-US"/>
              </w:rPr>
            </w:pPr>
            <w:r w:rsidRPr="00680C41">
              <w:rPr>
                <w:lang w:val="en-US"/>
              </w:rPr>
              <w:t xml:space="preserve">S100_Dev0077 </w:t>
            </w:r>
          </w:p>
          <w:p w14:paraId="447B3DE3" w14:textId="77777777" w:rsidR="00A42A75" w:rsidRPr="00680C41" w:rsidRDefault="001C6303">
            <w:pPr>
              <w:spacing w:after="43" w:line="259" w:lineRule="auto"/>
              <w:ind w:left="4" w:firstLine="0"/>
              <w:jc w:val="left"/>
              <w:rPr>
                <w:lang w:val="en-US"/>
              </w:rPr>
            </w:pPr>
            <w:r w:rsidRPr="00680C41">
              <w:rPr>
                <w:lang w:val="en-US"/>
              </w:rPr>
              <w:t xml:space="preserve">S100_Dev0468 </w:t>
            </w:r>
          </w:p>
          <w:p w14:paraId="4701F865" w14:textId="77777777" w:rsidR="00A42A75" w:rsidRPr="00680C41" w:rsidRDefault="001C6303">
            <w:pPr>
              <w:spacing w:after="43" w:line="259" w:lineRule="auto"/>
              <w:ind w:left="4" w:firstLine="0"/>
              <w:jc w:val="left"/>
              <w:rPr>
                <w:lang w:val="en-US"/>
              </w:rPr>
            </w:pPr>
            <w:r w:rsidRPr="00680C41">
              <w:rPr>
                <w:lang w:val="en-US"/>
              </w:rPr>
              <w:t xml:space="preserve">S100_Dev0161 </w:t>
            </w:r>
          </w:p>
          <w:p w14:paraId="31A306BF" w14:textId="77777777" w:rsidR="00A42A75" w:rsidRPr="00680C41" w:rsidRDefault="001C6303">
            <w:pPr>
              <w:spacing w:after="43" w:line="259" w:lineRule="auto"/>
              <w:ind w:left="4" w:firstLine="0"/>
              <w:jc w:val="left"/>
              <w:rPr>
                <w:lang w:val="en-US"/>
              </w:rPr>
            </w:pPr>
            <w:r w:rsidRPr="00680C41">
              <w:rPr>
                <w:lang w:val="en-US"/>
              </w:rPr>
              <w:t xml:space="preserve">S100_Dev0162 </w:t>
            </w:r>
          </w:p>
          <w:p w14:paraId="56468EDF" w14:textId="77777777" w:rsidR="00A42A75" w:rsidRPr="00680C41" w:rsidRDefault="001C6303">
            <w:pPr>
              <w:spacing w:after="43" w:line="259" w:lineRule="auto"/>
              <w:ind w:left="4" w:firstLine="0"/>
              <w:jc w:val="left"/>
              <w:rPr>
                <w:lang w:val="en-US"/>
              </w:rPr>
            </w:pPr>
            <w:r w:rsidRPr="00680C41">
              <w:rPr>
                <w:lang w:val="en-US"/>
              </w:rPr>
              <w:t xml:space="preserve">S100_Dev0163 </w:t>
            </w:r>
          </w:p>
          <w:p w14:paraId="6BE3F7C5" w14:textId="77777777" w:rsidR="00A42A75" w:rsidRPr="00680C41" w:rsidRDefault="001C6303">
            <w:pPr>
              <w:spacing w:after="41" w:line="259" w:lineRule="auto"/>
              <w:ind w:left="4" w:firstLine="0"/>
              <w:jc w:val="left"/>
              <w:rPr>
                <w:lang w:val="en-US"/>
              </w:rPr>
            </w:pPr>
            <w:r w:rsidRPr="00680C41">
              <w:rPr>
                <w:lang w:val="en-US"/>
              </w:rPr>
              <w:t xml:space="preserve">S100_Dev0164 </w:t>
            </w:r>
          </w:p>
          <w:p w14:paraId="23A53CF3" w14:textId="77777777" w:rsidR="00A42A75" w:rsidRPr="00680C41" w:rsidRDefault="001C6303">
            <w:pPr>
              <w:spacing w:after="43" w:line="259" w:lineRule="auto"/>
              <w:ind w:left="4" w:firstLine="0"/>
              <w:jc w:val="left"/>
              <w:rPr>
                <w:lang w:val="en-US"/>
              </w:rPr>
            </w:pPr>
            <w:r w:rsidRPr="00680C41">
              <w:rPr>
                <w:lang w:val="en-US"/>
              </w:rPr>
              <w:t xml:space="preserve">S100_Dev0165 </w:t>
            </w:r>
          </w:p>
          <w:p w14:paraId="151FFDD6" w14:textId="77777777" w:rsidR="00A42A75" w:rsidRPr="00680C41" w:rsidRDefault="001C6303">
            <w:pPr>
              <w:spacing w:after="43" w:line="259" w:lineRule="auto"/>
              <w:ind w:left="4" w:firstLine="0"/>
              <w:jc w:val="left"/>
              <w:rPr>
                <w:lang w:val="en-US"/>
              </w:rPr>
            </w:pPr>
            <w:r w:rsidRPr="00680C41">
              <w:rPr>
                <w:lang w:val="en-US"/>
              </w:rPr>
              <w:t xml:space="preserve">S100_Dev0166 </w:t>
            </w:r>
          </w:p>
          <w:p w14:paraId="0759C021" w14:textId="77777777" w:rsidR="00A42A75" w:rsidRPr="00680C41" w:rsidRDefault="001C6303">
            <w:pPr>
              <w:spacing w:after="43" w:line="259" w:lineRule="auto"/>
              <w:ind w:left="4" w:firstLine="0"/>
              <w:jc w:val="left"/>
              <w:rPr>
                <w:lang w:val="en-US"/>
              </w:rPr>
            </w:pPr>
            <w:r w:rsidRPr="00680C41">
              <w:rPr>
                <w:lang w:val="en-US"/>
              </w:rPr>
              <w:t xml:space="preserve">S100_Dev0167 </w:t>
            </w:r>
          </w:p>
          <w:p w14:paraId="192C6D1C" w14:textId="77777777" w:rsidR="00A42A75" w:rsidRPr="00680C41" w:rsidRDefault="001C6303">
            <w:pPr>
              <w:spacing w:after="43" w:line="259" w:lineRule="auto"/>
              <w:ind w:left="4" w:firstLine="0"/>
              <w:jc w:val="left"/>
              <w:rPr>
                <w:lang w:val="en-US"/>
              </w:rPr>
            </w:pPr>
            <w:r w:rsidRPr="00680C41">
              <w:rPr>
                <w:lang w:val="en-US"/>
              </w:rPr>
              <w:t xml:space="preserve">S100_Dev0168 </w:t>
            </w:r>
          </w:p>
          <w:p w14:paraId="58628AB6" w14:textId="77777777" w:rsidR="00A42A75" w:rsidRPr="00680C41" w:rsidRDefault="001C6303">
            <w:pPr>
              <w:spacing w:after="43" w:line="259" w:lineRule="auto"/>
              <w:ind w:left="4" w:firstLine="0"/>
              <w:jc w:val="left"/>
              <w:rPr>
                <w:lang w:val="en-US"/>
              </w:rPr>
            </w:pPr>
            <w:r w:rsidRPr="00680C41">
              <w:rPr>
                <w:lang w:val="en-US"/>
              </w:rPr>
              <w:t xml:space="preserve">S100_Dev0169 </w:t>
            </w:r>
          </w:p>
          <w:p w14:paraId="57704327" w14:textId="77777777" w:rsidR="00A42A75" w:rsidRPr="00680C41" w:rsidRDefault="001C6303">
            <w:pPr>
              <w:spacing w:after="41" w:line="259" w:lineRule="auto"/>
              <w:ind w:left="4" w:firstLine="0"/>
              <w:jc w:val="left"/>
              <w:rPr>
                <w:lang w:val="en-US"/>
              </w:rPr>
            </w:pPr>
            <w:r w:rsidRPr="00680C41">
              <w:rPr>
                <w:lang w:val="en-US"/>
              </w:rPr>
              <w:t xml:space="preserve">S100_Dev0170 </w:t>
            </w:r>
          </w:p>
          <w:p w14:paraId="08CD239C" w14:textId="77777777" w:rsidR="00A42A75" w:rsidRDefault="001C6303">
            <w:pPr>
              <w:spacing w:after="0" w:line="259" w:lineRule="auto"/>
              <w:ind w:left="4" w:firstLine="0"/>
              <w:jc w:val="left"/>
            </w:pPr>
            <w:r>
              <w:t xml:space="preserve">S100_Dev0171 </w:t>
            </w:r>
          </w:p>
        </w:tc>
        <w:tc>
          <w:tcPr>
            <w:tcW w:w="2160" w:type="dxa"/>
            <w:tcBorders>
              <w:top w:val="single" w:sz="4" w:space="0" w:color="000000"/>
              <w:left w:val="single" w:sz="4" w:space="0" w:color="000000"/>
              <w:bottom w:val="single" w:sz="4" w:space="0" w:color="000000"/>
              <w:right w:val="single" w:sz="4" w:space="0" w:color="000000"/>
            </w:tcBorders>
          </w:tcPr>
          <w:p w14:paraId="40DBD57D" w14:textId="77777777" w:rsidR="00A42A75" w:rsidRDefault="001C6303">
            <w:pPr>
              <w:spacing w:after="0" w:line="259" w:lineRule="auto"/>
              <w:ind w:left="1" w:firstLine="0"/>
              <w:jc w:val="left"/>
            </w:pPr>
            <w:r>
              <w:t xml:space="preserve">Datasets </w:t>
            </w:r>
          </w:p>
        </w:tc>
        <w:tc>
          <w:tcPr>
            <w:tcW w:w="3172" w:type="dxa"/>
            <w:tcBorders>
              <w:top w:val="single" w:sz="4" w:space="0" w:color="000000"/>
              <w:left w:val="single" w:sz="4" w:space="0" w:color="000000"/>
              <w:bottom w:val="single" w:sz="4" w:space="0" w:color="000000"/>
              <w:right w:val="single" w:sz="4" w:space="0" w:color="000000"/>
            </w:tcBorders>
          </w:tcPr>
          <w:p w14:paraId="4C99F0A1" w14:textId="77777777" w:rsidR="00A42A75" w:rsidRDefault="001C6303">
            <w:pPr>
              <w:spacing w:after="0" w:line="259" w:lineRule="auto"/>
              <w:ind w:left="1" w:firstLine="0"/>
              <w:jc w:val="left"/>
            </w:pPr>
            <w:r>
              <w:t xml:space="preserve"> </w:t>
            </w:r>
          </w:p>
        </w:tc>
      </w:tr>
      <w:tr w:rsidR="00A42A75" w14:paraId="3BAD4FD6" w14:textId="77777777">
        <w:trPr>
          <w:trHeight w:val="941"/>
        </w:trPr>
        <w:tc>
          <w:tcPr>
            <w:tcW w:w="1902" w:type="dxa"/>
            <w:tcBorders>
              <w:top w:val="single" w:sz="4" w:space="0" w:color="000000"/>
              <w:left w:val="single" w:sz="4" w:space="0" w:color="000000"/>
              <w:bottom w:val="single" w:sz="4" w:space="0" w:color="000000"/>
              <w:right w:val="single" w:sz="4" w:space="0" w:color="000000"/>
            </w:tcBorders>
          </w:tcPr>
          <w:p w14:paraId="50A31F53" w14:textId="77777777" w:rsidR="00A42A75" w:rsidRDefault="001C6303">
            <w:pPr>
              <w:spacing w:after="0" w:line="259" w:lineRule="auto"/>
              <w:ind w:left="0" w:firstLine="0"/>
              <w:jc w:val="left"/>
            </w:pPr>
            <w:r>
              <w:t xml:space="preserve">Part 6 </w:t>
            </w:r>
          </w:p>
        </w:tc>
        <w:tc>
          <w:tcPr>
            <w:tcW w:w="1781" w:type="dxa"/>
            <w:tcBorders>
              <w:top w:val="single" w:sz="4" w:space="0" w:color="000000"/>
              <w:left w:val="single" w:sz="4" w:space="0" w:color="000000"/>
              <w:bottom w:val="single" w:sz="4" w:space="0" w:color="000000"/>
              <w:right w:val="single" w:sz="4" w:space="0" w:color="000000"/>
            </w:tcBorders>
          </w:tcPr>
          <w:p w14:paraId="1CF58BA5" w14:textId="77777777" w:rsidR="00A42A75" w:rsidRPr="00680C41" w:rsidRDefault="001C6303">
            <w:pPr>
              <w:spacing w:after="43" w:line="259" w:lineRule="auto"/>
              <w:ind w:left="4" w:firstLine="0"/>
              <w:jc w:val="left"/>
              <w:rPr>
                <w:lang w:val="en-US"/>
              </w:rPr>
            </w:pPr>
            <w:r w:rsidRPr="00680C41">
              <w:rPr>
                <w:lang w:val="en-US"/>
              </w:rPr>
              <w:t xml:space="preserve">S100_Dev0172 </w:t>
            </w:r>
          </w:p>
          <w:p w14:paraId="12FB0047" w14:textId="77777777" w:rsidR="00A42A75" w:rsidRPr="00680C41" w:rsidRDefault="001C6303">
            <w:pPr>
              <w:spacing w:after="43" w:line="259" w:lineRule="auto"/>
              <w:ind w:left="4" w:firstLine="0"/>
              <w:jc w:val="left"/>
              <w:rPr>
                <w:lang w:val="en-US"/>
              </w:rPr>
            </w:pPr>
            <w:r w:rsidRPr="00680C41">
              <w:rPr>
                <w:lang w:val="en-US"/>
              </w:rPr>
              <w:t xml:space="preserve">S100_Dev0173 </w:t>
            </w:r>
          </w:p>
          <w:p w14:paraId="42465446" w14:textId="77777777" w:rsidR="00A42A75" w:rsidRPr="00680C41" w:rsidRDefault="001C6303">
            <w:pPr>
              <w:spacing w:after="0" w:line="259" w:lineRule="auto"/>
              <w:ind w:left="4" w:firstLine="0"/>
              <w:jc w:val="left"/>
              <w:rPr>
                <w:lang w:val="en-US"/>
              </w:rPr>
            </w:pPr>
            <w:r w:rsidRPr="00680C41">
              <w:rPr>
                <w:lang w:val="en-US"/>
              </w:rPr>
              <w:t xml:space="preserve">S100_Dev0174 </w:t>
            </w:r>
          </w:p>
        </w:tc>
        <w:tc>
          <w:tcPr>
            <w:tcW w:w="2160" w:type="dxa"/>
            <w:tcBorders>
              <w:top w:val="single" w:sz="4" w:space="0" w:color="000000"/>
              <w:left w:val="single" w:sz="4" w:space="0" w:color="000000"/>
              <w:bottom w:val="single" w:sz="4" w:space="0" w:color="000000"/>
              <w:right w:val="single" w:sz="4" w:space="0" w:color="000000"/>
            </w:tcBorders>
          </w:tcPr>
          <w:p w14:paraId="1F1BC8EA" w14:textId="77777777" w:rsidR="00A42A75" w:rsidRDefault="001C6303">
            <w:pPr>
              <w:spacing w:after="0" w:line="259" w:lineRule="auto"/>
              <w:ind w:left="1" w:firstLine="0"/>
              <w:jc w:val="left"/>
            </w:pPr>
            <w:r>
              <w:t xml:space="preserve">Datasets </w:t>
            </w:r>
          </w:p>
        </w:tc>
        <w:tc>
          <w:tcPr>
            <w:tcW w:w="3172" w:type="dxa"/>
            <w:tcBorders>
              <w:top w:val="single" w:sz="4" w:space="0" w:color="000000"/>
              <w:left w:val="single" w:sz="4" w:space="0" w:color="000000"/>
              <w:bottom w:val="single" w:sz="4" w:space="0" w:color="000000"/>
              <w:right w:val="single" w:sz="4" w:space="0" w:color="000000"/>
            </w:tcBorders>
          </w:tcPr>
          <w:p w14:paraId="07F7776D" w14:textId="77777777" w:rsidR="00A42A75" w:rsidRDefault="001C6303">
            <w:pPr>
              <w:spacing w:after="0" w:line="259" w:lineRule="auto"/>
              <w:ind w:left="2" w:firstLine="0"/>
              <w:jc w:val="left"/>
            </w:pPr>
            <w:r>
              <w:t xml:space="preserve"> </w:t>
            </w:r>
          </w:p>
        </w:tc>
      </w:tr>
      <w:tr w:rsidR="00A42A75" w:rsidRPr="00680C41" w14:paraId="48CF9AE2" w14:textId="77777777">
        <w:trPr>
          <w:trHeight w:val="1279"/>
        </w:trPr>
        <w:tc>
          <w:tcPr>
            <w:tcW w:w="1902" w:type="dxa"/>
            <w:tcBorders>
              <w:top w:val="single" w:sz="4" w:space="0" w:color="000000"/>
              <w:left w:val="single" w:sz="4" w:space="0" w:color="000000"/>
              <w:bottom w:val="single" w:sz="4" w:space="0" w:color="000000"/>
              <w:right w:val="single" w:sz="4" w:space="0" w:color="000000"/>
            </w:tcBorders>
          </w:tcPr>
          <w:p w14:paraId="02DCAA46" w14:textId="77777777" w:rsidR="00A42A75" w:rsidRDefault="001C6303">
            <w:pPr>
              <w:spacing w:after="0" w:line="259" w:lineRule="auto"/>
              <w:ind w:left="0" w:firstLine="0"/>
              <w:jc w:val="left"/>
            </w:pPr>
            <w:r>
              <w:t xml:space="preserve">Part 7 </w:t>
            </w:r>
          </w:p>
        </w:tc>
        <w:tc>
          <w:tcPr>
            <w:tcW w:w="1781" w:type="dxa"/>
            <w:tcBorders>
              <w:top w:val="single" w:sz="4" w:space="0" w:color="000000"/>
              <w:left w:val="single" w:sz="4" w:space="0" w:color="000000"/>
              <w:bottom w:val="single" w:sz="4" w:space="0" w:color="000000"/>
              <w:right w:val="single" w:sz="4" w:space="0" w:color="000000"/>
            </w:tcBorders>
          </w:tcPr>
          <w:p w14:paraId="667CF7A0" w14:textId="77777777" w:rsidR="00A42A75" w:rsidRPr="00680C41" w:rsidRDefault="001C6303">
            <w:pPr>
              <w:spacing w:after="1" w:line="241" w:lineRule="auto"/>
              <w:ind w:left="4" w:firstLine="0"/>
              <w:jc w:val="left"/>
              <w:rPr>
                <w:lang w:val="en-US"/>
              </w:rPr>
            </w:pPr>
            <w:r w:rsidRPr="00680C41">
              <w:rPr>
                <w:lang w:val="en-US"/>
              </w:rPr>
              <w:t xml:space="preserve">All checks except those for arc, circle, and spline primitives or Level </w:t>
            </w:r>
          </w:p>
          <w:p w14:paraId="633497CE" w14:textId="77777777" w:rsidR="00A42A75" w:rsidRDefault="001C6303">
            <w:pPr>
              <w:spacing w:after="0" w:line="259" w:lineRule="auto"/>
              <w:ind w:left="4" w:firstLine="0"/>
              <w:jc w:val="left"/>
            </w:pPr>
            <w:r>
              <w:t xml:space="preserve">3b geometry </w:t>
            </w:r>
          </w:p>
        </w:tc>
        <w:tc>
          <w:tcPr>
            <w:tcW w:w="2160" w:type="dxa"/>
            <w:tcBorders>
              <w:top w:val="single" w:sz="4" w:space="0" w:color="000000"/>
              <w:left w:val="single" w:sz="4" w:space="0" w:color="000000"/>
              <w:bottom w:val="single" w:sz="4" w:space="0" w:color="000000"/>
              <w:right w:val="single" w:sz="4" w:space="0" w:color="000000"/>
            </w:tcBorders>
          </w:tcPr>
          <w:p w14:paraId="73B0B324" w14:textId="77777777" w:rsidR="00A42A75" w:rsidRDefault="001C6303">
            <w:pPr>
              <w:spacing w:after="0" w:line="259" w:lineRule="auto"/>
              <w:ind w:left="1" w:firstLine="0"/>
              <w:jc w:val="left"/>
            </w:pPr>
            <w:r>
              <w:t xml:space="preserve">Datasets </w:t>
            </w:r>
          </w:p>
        </w:tc>
        <w:tc>
          <w:tcPr>
            <w:tcW w:w="3172" w:type="dxa"/>
            <w:tcBorders>
              <w:top w:val="single" w:sz="4" w:space="0" w:color="000000"/>
              <w:left w:val="single" w:sz="4" w:space="0" w:color="000000"/>
              <w:bottom w:val="single" w:sz="4" w:space="0" w:color="000000"/>
              <w:right w:val="single" w:sz="4" w:space="0" w:color="000000"/>
            </w:tcBorders>
          </w:tcPr>
          <w:p w14:paraId="5CD56F34" w14:textId="77777777" w:rsidR="00A42A75" w:rsidRPr="00680C41" w:rsidRDefault="001C6303">
            <w:pPr>
              <w:spacing w:after="43" w:line="259" w:lineRule="auto"/>
              <w:ind w:left="1" w:firstLine="0"/>
              <w:jc w:val="left"/>
              <w:rPr>
                <w:lang w:val="en-US"/>
              </w:rPr>
            </w:pPr>
            <w:r w:rsidRPr="00680C41">
              <w:rPr>
                <w:lang w:val="en-US"/>
              </w:rPr>
              <w:t xml:space="preserve">S-101 uses Level 3a geometry. </w:t>
            </w:r>
          </w:p>
          <w:p w14:paraId="0317F2F0" w14:textId="77777777" w:rsidR="00A42A75" w:rsidRPr="00680C41" w:rsidRDefault="001C6303">
            <w:pPr>
              <w:spacing w:after="0" w:line="259" w:lineRule="auto"/>
              <w:ind w:left="1" w:firstLine="0"/>
              <w:jc w:val="left"/>
              <w:rPr>
                <w:lang w:val="en-US"/>
              </w:rPr>
            </w:pPr>
            <w:r w:rsidRPr="00680C41">
              <w:rPr>
                <w:lang w:val="en-US"/>
              </w:rPr>
              <w:t xml:space="preserve">S-101 does not use arc, spline, and circle spatial primitives </w:t>
            </w:r>
          </w:p>
        </w:tc>
      </w:tr>
      <w:tr w:rsidR="00A42A75" w:rsidRPr="00680C41" w14:paraId="59ED4DDF" w14:textId="77777777">
        <w:trPr>
          <w:trHeight w:val="360"/>
        </w:trPr>
        <w:tc>
          <w:tcPr>
            <w:tcW w:w="1902" w:type="dxa"/>
            <w:tcBorders>
              <w:top w:val="single" w:sz="4" w:space="0" w:color="000000"/>
              <w:left w:val="single" w:sz="4" w:space="0" w:color="000000"/>
              <w:bottom w:val="single" w:sz="4" w:space="0" w:color="000000"/>
              <w:right w:val="single" w:sz="4" w:space="0" w:color="000000"/>
            </w:tcBorders>
          </w:tcPr>
          <w:p w14:paraId="5F75A4B2" w14:textId="77777777" w:rsidR="00A42A75" w:rsidRDefault="001C6303">
            <w:pPr>
              <w:spacing w:after="0" w:line="259" w:lineRule="auto"/>
              <w:ind w:left="0" w:firstLine="0"/>
              <w:jc w:val="left"/>
            </w:pPr>
            <w:r>
              <w:t xml:space="preserve">Part 8 </w:t>
            </w:r>
          </w:p>
        </w:tc>
        <w:tc>
          <w:tcPr>
            <w:tcW w:w="1781" w:type="dxa"/>
            <w:tcBorders>
              <w:top w:val="single" w:sz="4" w:space="0" w:color="000000"/>
              <w:left w:val="single" w:sz="4" w:space="0" w:color="000000"/>
              <w:bottom w:val="single" w:sz="4" w:space="0" w:color="000000"/>
              <w:right w:val="single" w:sz="4" w:space="0" w:color="000000"/>
            </w:tcBorders>
          </w:tcPr>
          <w:p w14:paraId="3F3C3447" w14:textId="77777777" w:rsidR="00A42A75" w:rsidRDefault="001C6303">
            <w:pPr>
              <w:spacing w:after="0" w:line="259" w:lineRule="auto"/>
              <w:ind w:left="4" w:firstLine="0"/>
              <w:jc w:val="left"/>
            </w:pPr>
            <w:r>
              <w:t xml:space="preserve">None </w:t>
            </w:r>
          </w:p>
        </w:tc>
        <w:tc>
          <w:tcPr>
            <w:tcW w:w="2160" w:type="dxa"/>
            <w:tcBorders>
              <w:top w:val="single" w:sz="4" w:space="0" w:color="000000"/>
              <w:left w:val="single" w:sz="4" w:space="0" w:color="000000"/>
              <w:bottom w:val="single" w:sz="4" w:space="0" w:color="000000"/>
              <w:right w:val="single" w:sz="4" w:space="0" w:color="000000"/>
            </w:tcBorders>
          </w:tcPr>
          <w:p w14:paraId="03AE6C0D" w14:textId="77777777" w:rsidR="00A42A75" w:rsidRDefault="001C6303">
            <w:pPr>
              <w:spacing w:after="0" w:line="259" w:lineRule="auto"/>
              <w:ind w:left="1" w:firstLine="0"/>
              <w:jc w:val="left"/>
            </w:pPr>
            <w:r>
              <w:t xml:space="preserve">N/A </w:t>
            </w:r>
          </w:p>
        </w:tc>
        <w:tc>
          <w:tcPr>
            <w:tcW w:w="3172" w:type="dxa"/>
            <w:tcBorders>
              <w:top w:val="single" w:sz="4" w:space="0" w:color="000000"/>
              <w:left w:val="single" w:sz="4" w:space="0" w:color="000000"/>
              <w:bottom w:val="single" w:sz="4" w:space="0" w:color="000000"/>
              <w:right w:val="single" w:sz="4" w:space="0" w:color="000000"/>
            </w:tcBorders>
          </w:tcPr>
          <w:p w14:paraId="5573E38C" w14:textId="77777777" w:rsidR="00A42A75" w:rsidRPr="00680C41" w:rsidRDefault="001C6303">
            <w:pPr>
              <w:spacing w:after="0" w:line="259" w:lineRule="auto"/>
              <w:ind w:left="2" w:firstLine="0"/>
              <w:jc w:val="left"/>
              <w:rPr>
                <w:lang w:val="en-US"/>
              </w:rPr>
            </w:pPr>
            <w:r w:rsidRPr="00680C41">
              <w:rPr>
                <w:lang w:val="en-US"/>
              </w:rPr>
              <w:t xml:space="preserve">Part 8 does not apply to S-101 </w:t>
            </w:r>
          </w:p>
        </w:tc>
      </w:tr>
      <w:tr w:rsidR="00A42A75" w:rsidRPr="00680C41" w14:paraId="586EE5C9" w14:textId="77777777">
        <w:trPr>
          <w:trHeight w:val="590"/>
        </w:trPr>
        <w:tc>
          <w:tcPr>
            <w:tcW w:w="1902" w:type="dxa"/>
            <w:tcBorders>
              <w:top w:val="single" w:sz="4" w:space="0" w:color="000000"/>
              <w:left w:val="single" w:sz="4" w:space="0" w:color="000000"/>
              <w:bottom w:val="single" w:sz="4" w:space="0" w:color="000000"/>
              <w:right w:val="single" w:sz="4" w:space="0" w:color="000000"/>
            </w:tcBorders>
          </w:tcPr>
          <w:p w14:paraId="7FD13FF2" w14:textId="77777777" w:rsidR="00A42A75" w:rsidRDefault="001C6303">
            <w:pPr>
              <w:spacing w:after="0" w:line="259" w:lineRule="auto"/>
              <w:ind w:left="0" w:firstLine="0"/>
              <w:jc w:val="left"/>
            </w:pPr>
            <w:r>
              <w:t xml:space="preserve">Part 9 / 9a / 13 </w:t>
            </w:r>
          </w:p>
        </w:tc>
        <w:tc>
          <w:tcPr>
            <w:tcW w:w="1781" w:type="dxa"/>
            <w:tcBorders>
              <w:top w:val="single" w:sz="4" w:space="0" w:color="000000"/>
              <w:left w:val="single" w:sz="4" w:space="0" w:color="000000"/>
              <w:bottom w:val="single" w:sz="4" w:space="0" w:color="000000"/>
              <w:right w:val="single" w:sz="4" w:space="0" w:color="000000"/>
            </w:tcBorders>
          </w:tcPr>
          <w:p w14:paraId="198F2240" w14:textId="77777777" w:rsidR="00A42A75" w:rsidRDefault="001C6303">
            <w:pPr>
              <w:spacing w:after="0" w:line="259" w:lineRule="auto"/>
              <w:ind w:left="4" w:firstLine="0"/>
              <w:jc w:val="left"/>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321A421" w14:textId="77777777" w:rsidR="00A42A75" w:rsidRDefault="001C6303">
            <w:pPr>
              <w:spacing w:after="0" w:line="259" w:lineRule="auto"/>
              <w:ind w:left="1" w:firstLine="0"/>
              <w:jc w:val="left"/>
            </w:pPr>
            <w:r>
              <w:t xml:space="preserve">Product Specification </w:t>
            </w:r>
          </w:p>
        </w:tc>
        <w:tc>
          <w:tcPr>
            <w:tcW w:w="3172" w:type="dxa"/>
            <w:tcBorders>
              <w:top w:val="single" w:sz="4" w:space="0" w:color="000000"/>
              <w:left w:val="single" w:sz="4" w:space="0" w:color="000000"/>
              <w:bottom w:val="single" w:sz="4" w:space="0" w:color="000000"/>
              <w:right w:val="single" w:sz="4" w:space="0" w:color="000000"/>
            </w:tcBorders>
          </w:tcPr>
          <w:p w14:paraId="5CA24646" w14:textId="77777777" w:rsidR="00A42A75" w:rsidRPr="00680C41" w:rsidRDefault="001C6303">
            <w:pPr>
              <w:spacing w:after="0" w:line="259" w:lineRule="auto"/>
              <w:ind w:left="1" w:firstLine="0"/>
              <w:jc w:val="left"/>
              <w:rPr>
                <w:lang w:val="en-US"/>
              </w:rPr>
            </w:pPr>
            <w:r w:rsidRPr="00680C41">
              <w:rPr>
                <w:lang w:val="en-US"/>
              </w:rPr>
              <w:t xml:space="preserve">Validation checks for Portrayal Catalogue </w:t>
            </w:r>
          </w:p>
        </w:tc>
      </w:tr>
      <w:tr w:rsidR="00A42A75" w:rsidRPr="00680C41" w14:paraId="6C0AAF47" w14:textId="77777777">
        <w:trPr>
          <w:trHeight w:val="1049"/>
        </w:trPr>
        <w:tc>
          <w:tcPr>
            <w:tcW w:w="1902" w:type="dxa"/>
            <w:tcBorders>
              <w:top w:val="single" w:sz="4" w:space="0" w:color="000000"/>
              <w:left w:val="single" w:sz="4" w:space="0" w:color="000000"/>
              <w:bottom w:val="single" w:sz="4" w:space="0" w:color="000000"/>
              <w:right w:val="single" w:sz="4" w:space="0" w:color="000000"/>
            </w:tcBorders>
          </w:tcPr>
          <w:p w14:paraId="3172419D" w14:textId="77777777" w:rsidR="00A42A75" w:rsidRDefault="001C6303">
            <w:pPr>
              <w:spacing w:after="0" w:line="259" w:lineRule="auto"/>
              <w:ind w:left="0" w:firstLine="0"/>
              <w:jc w:val="left"/>
            </w:pPr>
            <w:r>
              <w:t xml:space="preserve">Part 10a </w:t>
            </w:r>
          </w:p>
        </w:tc>
        <w:tc>
          <w:tcPr>
            <w:tcW w:w="1781" w:type="dxa"/>
            <w:tcBorders>
              <w:top w:val="single" w:sz="4" w:space="0" w:color="000000"/>
              <w:left w:val="single" w:sz="4" w:space="0" w:color="000000"/>
              <w:bottom w:val="single" w:sz="4" w:space="0" w:color="000000"/>
              <w:right w:val="single" w:sz="4" w:space="0" w:color="000000"/>
            </w:tcBorders>
          </w:tcPr>
          <w:p w14:paraId="074BE59A" w14:textId="77777777" w:rsidR="00A42A75" w:rsidRPr="00680C41" w:rsidRDefault="001C6303">
            <w:pPr>
              <w:spacing w:after="0" w:line="259" w:lineRule="auto"/>
              <w:ind w:left="4" w:right="2" w:firstLine="0"/>
              <w:jc w:val="left"/>
              <w:rPr>
                <w:lang w:val="en-US"/>
              </w:rPr>
            </w:pPr>
            <w:r w:rsidRPr="00680C41">
              <w:rPr>
                <w:lang w:val="en-US"/>
              </w:rPr>
              <w:t xml:space="preserve">All checks except those applicable to arc, circle, and spline primitives </w:t>
            </w:r>
          </w:p>
        </w:tc>
        <w:tc>
          <w:tcPr>
            <w:tcW w:w="2160" w:type="dxa"/>
            <w:tcBorders>
              <w:top w:val="single" w:sz="4" w:space="0" w:color="000000"/>
              <w:left w:val="single" w:sz="4" w:space="0" w:color="000000"/>
              <w:bottom w:val="single" w:sz="4" w:space="0" w:color="000000"/>
              <w:right w:val="single" w:sz="4" w:space="0" w:color="000000"/>
            </w:tcBorders>
          </w:tcPr>
          <w:p w14:paraId="05B3F5F4" w14:textId="77777777" w:rsidR="00A42A75" w:rsidRDefault="001C6303">
            <w:pPr>
              <w:spacing w:after="0" w:line="259" w:lineRule="auto"/>
              <w:ind w:left="1" w:firstLine="0"/>
              <w:jc w:val="left"/>
            </w:pPr>
            <w:r>
              <w:t xml:space="preserve">Dataset </w:t>
            </w:r>
          </w:p>
        </w:tc>
        <w:tc>
          <w:tcPr>
            <w:tcW w:w="3172" w:type="dxa"/>
            <w:tcBorders>
              <w:top w:val="single" w:sz="4" w:space="0" w:color="000000"/>
              <w:left w:val="single" w:sz="4" w:space="0" w:color="000000"/>
              <w:bottom w:val="single" w:sz="4" w:space="0" w:color="000000"/>
              <w:right w:val="single" w:sz="4" w:space="0" w:color="000000"/>
            </w:tcBorders>
          </w:tcPr>
          <w:p w14:paraId="63EF3D2C" w14:textId="77777777" w:rsidR="00A42A75" w:rsidRPr="00680C41" w:rsidRDefault="001C6303">
            <w:pPr>
              <w:spacing w:after="0" w:line="259" w:lineRule="auto"/>
              <w:ind w:left="1" w:firstLine="0"/>
              <w:jc w:val="left"/>
              <w:rPr>
                <w:lang w:val="en-US"/>
              </w:rPr>
            </w:pPr>
            <w:r w:rsidRPr="00680C41">
              <w:rPr>
                <w:lang w:val="en-US"/>
              </w:rPr>
              <w:t xml:space="preserve">S-101 does not use arc, spline, and circle spatial primitives </w:t>
            </w:r>
          </w:p>
        </w:tc>
      </w:tr>
      <w:tr w:rsidR="00A42A75" w:rsidRPr="00680C41" w14:paraId="21EA51E6" w14:textId="77777777">
        <w:trPr>
          <w:trHeight w:val="590"/>
        </w:trPr>
        <w:tc>
          <w:tcPr>
            <w:tcW w:w="1902" w:type="dxa"/>
            <w:tcBorders>
              <w:top w:val="single" w:sz="4" w:space="0" w:color="000000"/>
              <w:left w:val="single" w:sz="4" w:space="0" w:color="000000"/>
              <w:bottom w:val="single" w:sz="4" w:space="0" w:color="000000"/>
              <w:right w:val="single" w:sz="4" w:space="0" w:color="000000"/>
            </w:tcBorders>
          </w:tcPr>
          <w:p w14:paraId="70F31F04" w14:textId="77777777" w:rsidR="00A42A75" w:rsidRDefault="001C6303">
            <w:pPr>
              <w:spacing w:after="0" w:line="259" w:lineRule="auto"/>
              <w:ind w:left="0" w:firstLine="0"/>
              <w:jc w:val="left"/>
            </w:pPr>
            <w:r>
              <w:t xml:space="preserve">Part 10b / 10c </w:t>
            </w:r>
          </w:p>
        </w:tc>
        <w:tc>
          <w:tcPr>
            <w:tcW w:w="1781" w:type="dxa"/>
            <w:tcBorders>
              <w:top w:val="single" w:sz="4" w:space="0" w:color="000000"/>
              <w:left w:val="single" w:sz="4" w:space="0" w:color="000000"/>
              <w:bottom w:val="single" w:sz="4" w:space="0" w:color="000000"/>
              <w:right w:val="single" w:sz="4" w:space="0" w:color="000000"/>
            </w:tcBorders>
          </w:tcPr>
          <w:p w14:paraId="39F9CFC5" w14:textId="77777777" w:rsidR="00A42A75" w:rsidRDefault="001C6303">
            <w:pPr>
              <w:spacing w:after="0" w:line="259" w:lineRule="auto"/>
              <w:ind w:left="4" w:firstLine="0"/>
              <w:jc w:val="left"/>
            </w:pPr>
            <w:r>
              <w:t xml:space="preserve">None </w:t>
            </w:r>
          </w:p>
        </w:tc>
        <w:tc>
          <w:tcPr>
            <w:tcW w:w="2160" w:type="dxa"/>
            <w:tcBorders>
              <w:top w:val="single" w:sz="4" w:space="0" w:color="000000"/>
              <w:left w:val="single" w:sz="4" w:space="0" w:color="000000"/>
              <w:bottom w:val="single" w:sz="4" w:space="0" w:color="000000"/>
              <w:right w:val="single" w:sz="4" w:space="0" w:color="000000"/>
            </w:tcBorders>
          </w:tcPr>
          <w:p w14:paraId="3FA48106" w14:textId="77777777" w:rsidR="00A42A75" w:rsidRDefault="001C6303">
            <w:pPr>
              <w:spacing w:after="0" w:line="259" w:lineRule="auto"/>
              <w:ind w:left="1" w:firstLine="0"/>
              <w:jc w:val="left"/>
            </w:pPr>
            <w:r>
              <w:t xml:space="preserve">N/A </w:t>
            </w:r>
          </w:p>
        </w:tc>
        <w:tc>
          <w:tcPr>
            <w:tcW w:w="3172" w:type="dxa"/>
            <w:tcBorders>
              <w:top w:val="single" w:sz="4" w:space="0" w:color="000000"/>
              <w:left w:val="single" w:sz="4" w:space="0" w:color="000000"/>
              <w:bottom w:val="single" w:sz="4" w:space="0" w:color="000000"/>
              <w:right w:val="single" w:sz="4" w:space="0" w:color="000000"/>
            </w:tcBorders>
          </w:tcPr>
          <w:p w14:paraId="24F68F75" w14:textId="77777777" w:rsidR="00A42A75" w:rsidRPr="00680C41" w:rsidRDefault="001C6303">
            <w:pPr>
              <w:spacing w:after="0" w:line="259" w:lineRule="auto"/>
              <w:ind w:left="1" w:firstLine="0"/>
              <w:jc w:val="left"/>
              <w:rPr>
                <w:lang w:val="en-US"/>
              </w:rPr>
            </w:pPr>
            <w:r w:rsidRPr="00680C41">
              <w:rPr>
                <w:lang w:val="en-US"/>
              </w:rPr>
              <w:t xml:space="preserve">Parts 10b and 10c do not apply to S-101 </w:t>
            </w:r>
          </w:p>
        </w:tc>
      </w:tr>
      <w:tr w:rsidR="00A42A75" w:rsidRPr="00680C41" w14:paraId="316991DA" w14:textId="77777777">
        <w:trPr>
          <w:trHeight w:val="590"/>
        </w:trPr>
        <w:tc>
          <w:tcPr>
            <w:tcW w:w="1902" w:type="dxa"/>
            <w:tcBorders>
              <w:top w:val="single" w:sz="4" w:space="0" w:color="000000"/>
              <w:left w:val="single" w:sz="4" w:space="0" w:color="000000"/>
              <w:bottom w:val="single" w:sz="4" w:space="0" w:color="000000"/>
              <w:right w:val="single" w:sz="4" w:space="0" w:color="000000"/>
            </w:tcBorders>
          </w:tcPr>
          <w:p w14:paraId="3554A897" w14:textId="77777777" w:rsidR="00A42A75" w:rsidRDefault="001C6303">
            <w:pPr>
              <w:spacing w:after="0" w:line="259" w:lineRule="auto"/>
              <w:ind w:left="0" w:firstLine="0"/>
              <w:jc w:val="left"/>
            </w:pPr>
            <w:r>
              <w:t xml:space="preserve">Part 11 </w:t>
            </w:r>
          </w:p>
        </w:tc>
        <w:tc>
          <w:tcPr>
            <w:tcW w:w="1781" w:type="dxa"/>
            <w:tcBorders>
              <w:top w:val="single" w:sz="4" w:space="0" w:color="000000"/>
              <w:left w:val="single" w:sz="4" w:space="0" w:color="000000"/>
              <w:bottom w:val="single" w:sz="4" w:space="0" w:color="000000"/>
              <w:right w:val="single" w:sz="4" w:space="0" w:color="000000"/>
            </w:tcBorders>
          </w:tcPr>
          <w:p w14:paraId="0BD48000" w14:textId="77777777" w:rsidR="00A42A75" w:rsidRDefault="001C6303">
            <w:pPr>
              <w:spacing w:after="0" w:line="259" w:lineRule="auto"/>
              <w:ind w:left="4" w:firstLine="0"/>
              <w:jc w:val="left"/>
            </w:pPr>
            <w:r>
              <w:t xml:space="preserve">S100_Dev0466 </w:t>
            </w:r>
          </w:p>
        </w:tc>
        <w:tc>
          <w:tcPr>
            <w:tcW w:w="2160" w:type="dxa"/>
            <w:tcBorders>
              <w:top w:val="single" w:sz="4" w:space="0" w:color="000000"/>
              <w:left w:val="single" w:sz="4" w:space="0" w:color="000000"/>
              <w:bottom w:val="single" w:sz="4" w:space="0" w:color="000000"/>
              <w:right w:val="single" w:sz="4" w:space="0" w:color="000000"/>
            </w:tcBorders>
          </w:tcPr>
          <w:p w14:paraId="723F3CFD" w14:textId="77777777" w:rsidR="00A42A75" w:rsidRDefault="001C6303">
            <w:pPr>
              <w:spacing w:after="0" w:line="259" w:lineRule="auto"/>
              <w:ind w:left="1" w:firstLine="0"/>
              <w:jc w:val="left"/>
            </w:pPr>
            <w:r>
              <w:t xml:space="preserve">Dataset </w:t>
            </w:r>
          </w:p>
        </w:tc>
        <w:tc>
          <w:tcPr>
            <w:tcW w:w="3172" w:type="dxa"/>
            <w:tcBorders>
              <w:top w:val="single" w:sz="4" w:space="0" w:color="000000"/>
              <w:left w:val="single" w:sz="4" w:space="0" w:color="000000"/>
              <w:bottom w:val="single" w:sz="4" w:space="0" w:color="000000"/>
              <w:right w:val="single" w:sz="4" w:space="0" w:color="000000"/>
            </w:tcBorders>
          </w:tcPr>
          <w:p w14:paraId="7F13B090" w14:textId="77777777" w:rsidR="00A42A75" w:rsidRPr="00680C41" w:rsidRDefault="001C6303">
            <w:pPr>
              <w:spacing w:after="0" w:line="259" w:lineRule="auto"/>
              <w:ind w:left="1" w:firstLine="0"/>
              <w:rPr>
                <w:lang w:val="en-US"/>
              </w:rPr>
            </w:pPr>
            <w:r w:rsidRPr="00680C41">
              <w:rPr>
                <w:lang w:val="en-US"/>
              </w:rPr>
              <w:t xml:space="preserve">There is only one Part 11 generic check, for dataset size </w:t>
            </w:r>
          </w:p>
        </w:tc>
      </w:tr>
      <w:tr w:rsidR="00A42A75" w14:paraId="0CCFEFED" w14:textId="77777777">
        <w:trPr>
          <w:trHeight w:val="360"/>
        </w:trPr>
        <w:tc>
          <w:tcPr>
            <w:tcW w:w="1902" w:type="dxa"/>
            <w:tcBorders>
              <w:top w:val="single" w:sz="4" w:space="0" w:color="000000"/>
              <w:left w:val="single" w:sz="4" w:space="0" w:color="000000"/>
              <w:bottom w:val="single" w:sz="4" w:space="0" w:color="000000"/>
              <w:right w:val="single" w:sz="4" w:space="0" w:color="000000"/>
            </w:tcBorders>
          </w:tcPr>
          <w:p w14:paraId="3A0D36AE" w14:textId="77777777" w:rsidR="00A42A75" w:rsidRDefault="001C6303">
            <w:pPr>
              <w:spacing w:after="0" w:line="259" w:lineRule="auto"/>
              <w:ind w:left="0" w:firstLine="0"/>
              <w:jc w:val="left"/>
            </w:pPr>
            <w:r>
              <w:t xml:space="preserve">Part 15 </w:t>
            </w:r>
          </w:p>
        </w:tc>
        <w:tc>
          <w:tcPr>
            <w:tcW w:w="1781" w:type="dxa"/>
            <w:tcBorders>
              <w:top w:val="single" w:sz="4" w:space="0" w:color="000000"/>
              <w:left w:val="single" w:sz="4" w:space="0" w:color="000000"/>
              <w:bottom w:val="single" w:sz="4" w:space="0" w:color="000000"/>
              <w:right w:val="single" w:sz="4" w:space="0" w:color="000000"/>
            </w:tcBorders>
          </w:tcPr>
          <w:p w14:paraId="27F78CED" w14:textId="77777777" w:rsidR="00A42A75" w:rsidRDefault="001C6303">
            <w:pPr>
              <w:spacing w:after="0" w:line="259" w:lineRule="auto"/>
              <w:ind w:left="4" w:firstLine="0"/>
              <w:jc w:val="left"/>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EE62029" w14:textId="77777777" w:rsidR="00A42A75" w:rsidRDefault="001C6303">
            <w:pPr>
              <w:spacing w:after="0" w:line="259" w:lineRule="auto"/>
              <w:ind w:left="1" w:firstLine="0"/>
              <w:jc w:val="left"/>
            </w:pPr>
            <w:r>
              <w:t xml:space="preserve">? </w:t>
            </w:r>
          </w:p>
        </w:tc>
        <w:tc>
          <w:tcPr>
            <w:tcW w:w="3172" w:type="dxa"/>
            <w:tcBorders>
              <w:top w:val="single" w:sz="4" w:space="0" w:color="000000"/>
              <w:left w:val="single" w:sz="4" w:space="0" w:color="000000"/>
              <w:bottom w:val="single" w:sz="4" w:space="0" w:color="000000"/>
              <w:right w:val="single" w:sz="4" w:space="0" w:color="000000"/>
            </w:tcBorders>
          </w:tcPr>
          <w:p w14:paraId="3D6CAA59" w14:textId="77777777" w:rsidR="00A42A75" w:rsidRDefault="001C6303">
            <w:pPr>
              <w:spacing w:after="0" w:line="259" w:lineRule="auto"/>
              <w:ind w:left="1" w:firstLine="0"/>
              <w:jc w:val="left"/>
            </w:pPr>
            <w:r>
              <w:t xml:space="preserve"> </w:t>
            </w:r>
          </w:p>
        </w:tc>
      </w:tr>
      <w:tr w:rsidR="00A42A75" w14:paraId="5552E9E8" w14:textId="77777777">
        <w:trPr>
          <w:trHeight w:val="650"/>
        </w:trPr>
        <w:tc>
          <w:tcPr>
            <w:tcW w:w="1902" w:type="dxa"/>
            <w:tcBorders>
              <w:top w:val="single" w:sz="4" w:space="0" w:color="000000"/>
              <w:left w:val="single" w:sz="4" w:space="0" w:color="000000"/>
              <w:bottom w:val="single" w:sz="4" w:space="0" w:color="000000"/>
              <w:right w:val="single" w:sz="4" w:space="0" w:color="000000"/>
            </w:tcBorders>
          </w:tcPr>
          <w:p w14:paraId="2034178A" w14:textId="77777777" w:rsidR="00A42A75" w:rsidRDefault="001C6303">
            <w:pPr>
              <w:spacing w:after="0" w:line="259" w:lineRule="auto"/>
              <w:ind w:left="0" w:firstLine="0"/>
              <w:jc w:val="left"/>
            </w:pPr>
            <w:r>
              <w:t xml:space="preserve">Part 17 </w:t>
            </w:r>
          </w:p>
        </w:tc>
        <w:tc>
          <w:tcPr>
            <w:tcW w:w="1781" w:type="dxa"/>
            <w:tcBorders>
              <w:top w:val="single" w:sz="4" w:space="0" w:color="000000"/>
              <w:left w:val="single" w:sz="4" w:space="0" w:color="000000"/>
              <w:bottom w:val="single" w:sz="4" w:space="0" w:color="000000"/>
              <w:right w:val="single" w:sz="4" w:space="0" w:color="000000"/>
            </w:tcBorders>
          </w:tcPr>
          <w:p w14:paraId="0977C4B4" w14:textId="77777777" w:rsidR="00A42A75" w:rsidRDefault="001C6303">
            <w:pPr>
              <w:spacing w:after="0" w:line="259" w:lineRule="auto"/>
              <w:ind w:left="4" w:firstLine="0"/>
              <w:jc w:val="left"/>
            </w:pPr>
            <w:r>
              <w:t xml:space="preserve">All checks </w:t>
            </w:r>
          </w:p>
        </w:tc>
        <w:tc>
          <w:tcPr>
            <w:tcW w:w="2160" w:type="dxa"/>
            <w:tcBorders>
              <w:top w:val="single" w:sz="4" w:space="0" w:color="000000"/>
              <w:left w:val="single" w:sz="4" w:space="0" w:color="000000"/>
              <w:bottom w:val="single" w:sz="4" w:space="0" w:color="000000"/>
              <w:right w:val="single" w:sz="4" w:space="0" w:color="000000"/>
            </w:tcBorders>
          </w:tcPr>
          <w:p w14:paraId="52C1F060" w14:textId="77777777" w:rsidR="00A42A75" w:rsidRDefault="001C6303">
            <w:pPr>
              <w:spacing w:after="43" w:line="259" w:lineRule="auto"/>
              <w:ind w:left="1" w:firstLine="0"/>
              <w:jc w:val="left"/>
            </w:pPr>
            <w:r>
              <w:t xml:space="preserve">Exchange catalogue </w:t>
            </w:r>
          </w:p>
          <w:p w14:paraId="752F7B8C" w14:textId="77777777" w:rsidR="00A42A75" w:rsidRDefault="001C6303">
            <w:pPr>
              <w:spacing w:after="0" w:line="259" w:lineRule="auto"/>
              <w:ind w:left="1" w:firstLine="0"/>
              <w:jc w:val="left"/>
            </w:pPr>
            <w:r>
              <w:t xml:space="preserve">Exchange set </w:t>
            </w:r>
          </w:p>
        </w:tc>
        <w:tc>
          <w:tcPr>
            <w:tcW w:w="3172" w:type="dxa"/>
            <w:tcBorders>
              <w:top w:val="single" w:sz="4" w:space="0" w:color="000000"/>
              <w:left w:val="single" w:sz="4" w:space="0" w:color="000000"/>
              <w:bottom w:val="single" w:sz="4" w:space="0" w:color="000000"/>
              <w:right w:val="single" w:sz="4" w:space="0" w:color="000000"/>
            </w:tcBorders>
          </w:tcPr>
          <w:p w14:paraId="39A3A08C" w14:textId="77777777" w:rsidR="00A42A75" w:rsidRDefault="001C6303">
            <w:pPr>
              <w:spacing w:after="0" w:line="259" w:lineRule="auto"/>
              <w:ind w:left="1" w:firstLine="0"/>
              <w:jc w:val="left"/>
            </w:pPr>
            <w:r>
              <w:t xml:space="preserve"> </w:t>
            </w:r>
          </w:p>
        </w:tc>
      </w:tr>
      <w:tr w:rsidR="00A42A75" w14:paraId="7111477B" w14:textId="77777777">
        <w:trPr>
          <w:trHeight w:val="1279"/>
        </w:trPr>
        <w:tc>
          <w:tcPr>
            <w:tcW w:w="1902" w:type="dxa"/>
            <w:tcBorders>
              <w:top w:val="single" w:sz="4" w:space="0" w:color="000000"/>
              <w:left w:val="single" w:sz="4" w:space="0" w:color="000000"/>
              <w:bottom w:val="single" w:sz="4" w:space="0" w:color="000000"/>
              <w:right w:val="single" w:sz="4" w:space="0" w:color="000000"/>
            </w:tcBorders>
          </w:tcPr>
          <w:p w14:paraId="68E45B52" w14:textId="77777777" w:rsidR="00A42A75" w:rsidRPr="00680C41" w:rsidRDefault="001C6303">
            <w:pPr>
              <w:spacing w:after="43" w:line="259" w:lineRule="auto"/>
              <w:ind w:left="0" w:firstLine="0"/>
              <w:jc w:val="left"/>
              <w:rPr>
                <w:lang w:val="en-US"/>
              </w:rPr>
            </w:pPr>
            <w:r w:rsidRPr="00680C41">
              <w:rPr>
                <w:lang w:val="en-US"/>
              </w:rPr>
              <w:lastRenderedPageBreak/>
              <w:t xml:space="preserve">Other </w:t>
            </w:r>
          </w:p>
          <w:p w14:paraId="1B90442A" w14:textId="77777777" w:rsidR="00A42A75" w:rsidRPr="00680C41" w:rsidRDefault="001C6303">
            <w:pPr>
              <w:spacing w:after="0" w:line="259" w:lineRule="auto"/>
              <w:ind w:left="0" w:firstLine="0"/>
              <w:jc w:val="left"/>
              <w:rPr>
                <w:lang w:val="en-US"/>
              </w:rPr>
            </w:pPr>
            <w:r w:rsidRPr="00680C41">
              <w:rPr>
                <w:lang w:val="en-US"/>
              </w:rPr>
              <w:t xml:space="preserve">This row should not be needed. </w:t>
            </w:r>
          </w:p>
        </w:tc>
        <w:tc>
          <w:tcPr>
            <w:tcW w:w="1781" w:type="dxa"/>
            <w:tcBorders>
              <w:top w:val="single" w:sz="4" w:space="0" w:color="000000"/>
              <w:left w:val="single" w:sz="4" w:space="0" w:color="000000"/>
              <w:bottom w:val="single" w:sz="4" w:space="0" w:color="000000"/>
              <w:right w:val="single" w:sz="4" w:space="0" w:color="000000"/>
            </w:tcBorders>
          </w:tcPr>
          <w:p w14:paraId="0893BDE7" w14:textId="77777777" w:rsidR="00A42A75" w:rsidRDefault="001C6303">
            <w:pPr>
              <w:spacing w:after="0" w:line="259" w:lineRule="auto"/>
              <w:ind w:left="4" w:firstLine="0"/>
              <w:jc w:val="left"/>
            </w:pPr>
            <w:r>
              <w:t xml:space="preserve">S100_Dev0465 </w:t>
            </w:r>
          </w:p>
        </w:tc>
        <w:tc>
          <w:tcPr>
            <w:tcW w:w="2160" w:type="dxa"/>
            <w:tcBorders>
              <w:top w:val="single" w:sz="4" w:space="0" w:color="000000"/>
              <w:left w:val="single" w:sz="4" w:space="0" w:color="000000"/>
              <w:bottom w:val="single" w:sz="4" w:space="0" w:color="000000"/>
              <w:right w:val="single" w:sz="4" w:space="0" w:color="000000"/>
            </w:tcBorders>
          </w:tcPr>
          <w:p w14:paraId="26E8F4B3" w14:textId="77777777" w:rsidR="00A42A75" w:rsidRDefault="001C6303">
            <w:pPr>
              <w:spacing w:after="0" w:line="259" w:lineRule="auto"/>
              <w:ind w:left="1" w:firstLine="0"/>
              <w:jc w:val="left"/>
            </w:pPr>
            <w:r>
              <w:t xml:space="preserve">Dataset </w:t>
            </w:r>
          </w:p>
        </w:tc>
        <w:tc>
          <w:tcPr>
            <w:tcW w:w="3172" w:type="dxa"/>
            <w:tcBorders>
              <w:top w:val="single" w:sz="4" w:space="0" w:color="000000"/>
              <w:left w:val="single" w:sz="4" w:space="0" w:color="000000"/>
              <w:bottom w:val="single" w:sz="4" w:space="0" w:color="000000"/>
              <w:right w:val="single" w:sz="4" w:space="0" w:color="000000"/>
            </w:tcBorders>
          </w:tcPr>
          <w:p w14:paraId="52005031" w14:textId="77777777" w:rsidR="00A42A75" w:rsidRDefault="001C6303">
            <w:pPr>
              <w:spacing w:after="0" w:line="259" w:lineRule="auto"/>
              <w:ind w:left="1" w:right="1" w:firstLine="0"/>
              <w:jc w:val="left"/>
            </w:pPr>
            <w:r w:rsidRPr="00680C41">
              <w:rPr>
                <w:lang w:val="en-US"/>
              </w:rPr>
              <w:t xml:space="preserve">This is currently tagged as “Not in 10a” but included among the generic S-100 checks. </w:t>
            </w:r>
            <w:r>
              <w:t xml:space="preserve">Suggest making it a product-specific check. </w:t>
            </w:r>
          </w:p>
        </w:tc>
      </w:tr>
    </w:tbl>
    <w:p w14:paraId="3EF0382A" w14:textId="77777777" w:rsidR="00A42A75" w:rsidRDefault="001C6303">
      <w:pPr>
        <w:spacing w:after="0" w:line="259" w:lineRule="auto"/>
        <w:ind w:left="1" w:firstLine="0"/>
      </w:pPr>
      <w:r>
        <w:t xml:space="preserve"> </w:t>
      </w:r>
    </w:p>
    <w:p w14:paraId="20A76E1D" w14:textId="77777777" w:rsidR="00A42A75" w:rsidRDefault="001C6303">
      <w:pPr>
        <w:pStyle w:val="berschrift2"/>
        <w:spacing w:after="203"/>
        <w:ind w:left="-4"/>
      </w:pPr>
      <w:bookmarkStart w:id="155" w:name="_Toc29668"/>
      <w:r>
        <w:t xml:space="preserve">5.2 Interoperability checks </w:t>
      </w:r>
      <w:bookmarkEnd w:id="155"/>
    </w:p>
    <w:p w14:paraId="5238139E" w14:textId="77777777" w:rsidR="00A42A75" w:rsidRPr="00680C41" w:rsidRDefault="001C6303">
      <w:pPr>
        <w:spacing w:after="293"/>
        <w:ind w:left="-5" w:right="6"/>
        <w:rPr>
          <w:lang w:val="en-US"/>
        </w:rPr>
      </w:pPr>
      <w:r w:rsidRPr="00680C41">
        <w:rPr>
          <w:lang w:val="en-US"/>
        </w:rPr>
        <w:t>S-</w:t>
      </w:r>
      <w:del w:id="156" w:author="Birklhuber Bernd" w:date="2025-06-16T15:20:00Z">
        <w:r w:rsidRPr="00680C41" w:rsidDel="00766EA6">
          <w:rPr>
            <w:lang w:val="en-US"/>
          </w:rPr>
          <w:delText>1</w:delText>
        </w:r>
      </w:del>
      <w:ins w:id="157" w:author="Birklhuber Bernd" w:date="2025-06-16T15:20:00Z">
        <w:r w:rsidR="00766EA6">
          <w:rPr>
            <w:lang w:val="en-US"/>
          </w:rPr>
          <w:t>4</w:t>
        </w:r>
      </w:ins>
      <w:r w:rsidRPr="00680C41">
        <w:rPr>
          <w:lang w:val="en-US"/>
        </w:rPr>
        <w:t xml:space="preserve">01 datasets and exchange sets intended for use on </w:t>
      </w:r>
      <w:ins w:id="158" w:author="Birklhuber Bernd" w:date="2025-06-16T15:20:00Z">
        <w:r w:rsidR="00766EA6">
          <w:rPr>
            <w:lang w:val="en-US"/>
          </w:rPr>
          <w:t xml:space="preserve">Inland </w:t>
        </w:r>
      </w:ins>
      <w:r w:rsidRPr="00680C41">
        <w:rPr>
          <w:lang w:val="en-US"/>
        </w:rPr>
        <w:t xml:space="preserve">ECDIS </w:t>
      </w:r>
      <w:ins w:id="159" w:author="Birklhuber Bernd" w:date="2025-06-16T15:21:00Z">
        <w:r w:rsidR="00766EA6">
          <w:rPr>
            <w:lang w:val="en-US"/>
          </w:rPr>
          <w:t xml:space="preserve">or ECS </w:t>
        </w:r>
      </w:ins>
      <w:r w:rsidRPr="00680C41">
        <w:rPr>
          <w:lang w:val="en-US"/>
        </w:rPr>
        <w:t xml:space="preserve">must also pass the applicable interoperability checks from those listed in S-158:98. </w:t>
      </w:r>
    </w:p>
    <w:p w14:paraId="4C55805F" w14:textId="77777777" w:rsidR="00A42A75" w:rsidRPr="00680C41" w:rsidRDefault="001C6303">
      <w:pPr>
        <w:pStyle w:val="berschrift1"/>
        <w:ind w:left="-4"/>
        <w:rPr>
          <w:lang w:val="en-US"/>
        </w:rPr>
      </w:pPr>
      <w:bookmarkStart w:id="160" w:name="_Toc29669"/>
      <w:r w:rsidRPr="00680C41">
        <w:rPr>
          <w:lang w:val="en-US"/>
        </w:rPr>
        <w:t xml:space="preserve">6 Check Application Sequence </w:t>
      </w:r>
      <w:bookmarkEnd w:id="160"/>
    </w:p>
    <w:p w14:paraId="072A8C8A" w14:textId="77777777" w:rsidR="00A42A75" w:rsidRPr="00680C41" w:rsidRDefault="001C6303">
      <w:pPr>
        <w:ind w:left="-5" w:right="6"/>
        <w:rPr>
          <w:lang w:val="en-US"/>
        </w:rPr>
      </w:pPr>
      <w:r w:rsidRPr="00680C41">
        <w:rPr>
          <w:lang w:val="en-US"/>
        </w:rPr>
        <w:t xml:space="preserve">The check application sequence expands and modifies the application sequence described in S-158. </w:t>
      </w:r>
    </w:p>
    <w:p w14:paraId="065E3D50" w14:textId="77777777" w:rsidR="00A42A75" w:rsidRPr="00680C41" w:rsidRDefault="001C6303">
      <w:pPr>
        <w:spacing w:after="0" w:line="259" w:lineRule="auto"/>
        <w:ind w:left="12" w:right="2" w:hanging="10"/>
        <w:jc w:val="center"/>
        <w:rPr>
          <w:lang w:val="en-US"/>
        </w:rPr>
      </w:pPr>
      <w:r w:rsidRPr="00680C41">
        <w:rPr>
          <w:b/>
          <w:sz w:val="18"/>
          <w:lang w:val="en-US"/>
        </w:rPr>
        <w:t xml:space="preserve">Table 6.1 - Suggested application order of validation checks </w:t>
      </w:r>
    </w:p>
    <w:tbl>
      <w:tblPr>
        <w:tblStyle w:val="TableGrid"/>
        <w:tblW w:w="9014" w:type="dxa"/>
        <w:tblInd w:w="7" w:type="dxa"/>
        <w:tblCellMar>
          <w:top w:w="47" w:type="dxa"/>
          <w:left w:w="107" w:type="dxa"/>
          <w:bottom w:w="0" w:type="dxa"/>
          <w:right w:w="55" w:type="dxa"/>
        </w:tblCellMar>
        <w:tblLook w:val="04A0" w:firstRow="1" w:lastRow="0" w:firstColumn="1" w:lastColumn="0" w:noHBand="0" w:noVBand="1"/>
      </w:tblPr>
      <w:tblGrid>
        <w:gridCol w:w="761"/>
        <w:gridCol w:w="3780"/>
        <w:gridCol w:w="1655"/>
        <w:gridCol w:w="2818"/>
      </w:tblGrid>
      <w:tr w:rsidR="00A42A75" w14:paraId="524882CD" w14:textId="77777777">
        <w:trPr>
          <w:trHeight w:val="356"/>
        </w:trPr>
        <w:tc>
          <w:tcPr>
            <w:tcW w:w="762" w:type="dxa"/>
            <w:tcBorders>
              <w:top w:val="single" w:sz="4" w:space="0" w:color="000000"/>
              <w:left w:val="single" w:sz="4" w:space="0" w:color="000000"/>
              <w:bottom w:val="single" w:sz="4" w:space="0" w:color="000000"/>
              <w:right w:val="single" w:sz="4" w:space="0" w:color="000000"/>
            </w:tcBorders>
            <w:shd w:val="clear" w:color="auto" w:fill="D9D9D9"/>
          </w:tcPr>
          <w:p w14:paraId="6862DBDC" w14:textId="77777777" w:rsidR="00A42A75" w:rsidRDefault="001C6303">
            <w:pPr>
              <w:spacing w:after="0" w:line="259" w:lineRule="auto"/>
              <w:ind w:left="0" w:firstLine="0"/>
              <w:jc w:val="left"/>
            </w:pPr>
            <w:r>
              <w:rPr>
                <w:b/>
              </w:rPr>
              <w:t xml:space="preserve">Order </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14:paraId="339970CC" w14:textId="77777777" w:rsidR="00A42A75" w:rsidRDefault="001C6303">
            <w:pPr>
              <w:spacing w:after="0" w:line="259" w:lineRule="auto"/>
              <w:ind w:left="1" w:firstLine="0"/>
              <w:jc w:val="left"/>
            </w:pPr>
            <w:r>
              <w:rPr>
                <w:b/>
              </w:rPr>
              <w:t xml:space="preserve">Check Collection </w:t>
            </w:r>
          </w:p>
        </w:tc>
        <w:tc>
          <w:tcPr>
            <w:tcW w:w="1655" w:type="dxa"/>
            <w:tcBorders>
              <w:top w:val="single" w:sz="4" w:space="0" w:color="000000"/>
              <w:left w:val="single" w:sz="4" w:space="0" w:color="000000"/>
              <w:bottom w:val="single" w:sz="4" w:space="0" w:color="000000"/>
              <w:right w:val="single" w:sz="4" w:space="0" w:color="000000"/>
            </w:tcBorders>
            <w:shd w:val="clear" w:color="auto" w:fill="D9D9D9"/>
          </w:tcPr>
          <w:p w14:paraId="20890ED7" w14:textId="77777777" w:rsidR="00A42A75" w:rsidRDefault="001C6303">
            <w:pPr>
              <w:spacing w:after="0" w:line="259" w:lineRule="auto"/>
              <w:ind w:left="1" w:firstLine="0"/>
              <w:jc w:val="left"/>
            </w:pPr>
            <w:r>
              <w:rPr>
                <w:b/>
              </w:rPr>
              <w:t xml:space="preserve">Defined in </w:t>
            </w:r>
          </w:p>
        </w:tc>
        <w:tc>
          <w:tcPr>
            <w:tcW w:w="2818" w:type="dxa"/>
            <w:tcBorders>
              <w:top w:val="single" w:sz="4" w:space="0" w:color="000000"/>
              <w:left w:val="single" w:sz="4" w:space="0" w:color="000000"/>
              <w:bottom w:val="single" w:sz="4" w:space="0" w:color="000000"/>
              <w:right w:val="single" w:sz="4" w:space="0" w:color="000000"/>
            </w:tcBorders>
            <w:shd w:val="clear" w:color="auto" w:fill="D9D9D9"/>
          </w:tcPr>
          <w:p w14:paraId="450B0195" w14:textId="77777777" w:rsidR="00A42A75" w:rsidRDefault="001C6303">
            <w:pPr>
              <w:spacing w:after="0" w:line="259" w:lineRule="auto"/>
              <w:ind w:left="2" w:firstLine="0"/>
              <w:jc w:val="left"/>
            </w:pPr>
            <w:r>
              <w:rPr>
                <w:b/>
              </w:rPr>
              <w:t xml:space="preserve">Apply to </w:t>
            </w:r>
          </w:p>
        </w:tc>
      </w:tr>
      <w:tr w:rsidR="00A42A75" w14:paraId="69983FCB" w14:textId="77777777">
        <w:trPr>
          <w:trHeight w:val="361"/>
        </w:trPr>
        <w:tc>
          <w:tcPr>
            <w:tcW w:w="762" w:type="dxa"/>
            <w:tcBorders>
              <w:top w:val="single" w:sz="4" w:space="0" w:color="000000"/>
              <w:left w:val="single" w:sz="4" w:space="0" w:color="000000"/>
              <w:bottom w:val="single" w:sz="4" w:space="0" w:color="000000"/>
              <w:right w:val="single" w:sz="4" w:space="0" w:color="000000"/>
            </w:tcBorders>
          </w:tcPr>
          <w:p w14:paraId="42CECBDD" w14:textId="77777777" w:rsidR="00A42A75" w:rsidRDefault="001C6303">
            <w:pPr>
              <w:spacing w:after="0" w:line="259" w:lineRule="auto"/>
              <w:ind w:left="0" w:firstLine="0"/>
              <w:jc w:val="left"/>
            </w:pPr>
            <w:r>
              <w:t xml:space="preserve">1 </w:t>
            </w:r>
          </w:p>
        </w:tc>
        <w:tc>
          <w:tcPr>
            <w:tcW w:w="3780" w:type="dxa"/>
            <w:tcBorders>
              <w:top w:val="single" w:sz="4" w:space="0" w:color="000000"/>
              <w:left w:val="single" w:sz="4" w:space="0" w:color="000000"/>
              <w:bottom w:val="single" w:sz="4" w:space="0" w:color="000000"/>
              <w:right w:val="single" w:sz="4" w:space="0" w:color="000000"/>
            </w:tcBorders>
          </w:tcPr>
          <w:p w14:paraId="126FAB83" w14:textId="77777777" w:rsidR="00A42A75" w:rsidRPr="00680C41" w:rsidRDefault="001C6303">
            <w:pPr>
              <w:spacing w:after="0" w:line="259" w:lineRule="auto"/>
              <w:ind w:left="1" w:firstLine="0"/>
              <w:jc w:val="left"/>
              <w:rPr>
                <w:lang w:val="en-US"/>
              </w:rPr>
            </w:pPr>
            <w:r w:rsidRPr="00680C41">
              <w:rPr>
                <w:lang w:val="en-US"/>
              </w:rPr>
              <w:t xml:space="preserve">S-100 generic checks for datasets </w:t>
            </w:r>
          </w:p>
        </w:tc>
        <w:tc>
          <w:tcPr>
            <w:tcW w:w="1655" w:type="dxa"/>
            <w:tcBorders>
              <w:top w:val="single" w:sz="4" w:space="0" w:color="000000"/>
              <w:left w:val="single" w:sz="4" w:space="0" w:color="000000"/>
              <w:bottom w:val="single" w:sz="4" w:space="0" w:color="000000"/>
              <w:right w:val="single" w:sz="4" w:space="0" w:color="000000"/>
            </w:tcBorders>
          </w:tcPr>
          <w:p w14:paraId="61138C57" w14:textId="77777777" w:rsidR="00A42A75" w:rsidRDefault="001C6303">
            <w:pPr>
              <w:spacing w:after="0" w:line="259" w:lineRule="auto"/>
              <w:ind w:left="1" w:firstLine="0"/>
              <w:jc w:val="left"/>
            </w:pPr>
            <w:r>
              <w:t xml:space="preserve">S-158:100 </w:t>
            </w:r>
          </w:p>
        </w:tc>
        <w:tc>
          <w:tcPr>
            <w:tcW w:w="2818" w:type="dxa"/>
            <w:tcBorders>
              <w:top w:val="single" w:sz="4" w:space="0" w:color="000000"/>
              <w:left w:val="single" w:sz="4" w:space="0" w:color="000000"/>
              <w:bottom w:val="single" w:sz="4" w:space="0" w:color="000000"/>
              <w:right w:val="single" w:sz="4" w:space="0" w:color="000000"/>
            </w:tcBorders>
          </w:tcPr>
          <w:p w14:paraId="45FBD7F2" w14:textId="77777777" w:rsidR="00A42A75" w:rsidRDefault="001C6303">
            <w:pPr>
              <w:spacing w:after="0" w:line="259" w:lineRule="auto"/>
              <w:ind w:left="2" w:firstLine="0"/>
              <w:jc w:val="left"/>
            </w:pPr>
            <w:r>
              <w:t xml:space="preserve">Dataset, in isolation </w:t>
            </w:r>
          </w:p>
        </w:tc>
      </w:tr>
      <w:tr w:rsidR="00A42A75" w14:paraId="12B0CCE4" w14:textId="77777777">
        <w:trPr>
          <w:trHeight w:val="360"/>
        </w:trPr>
        <w:tc>
          <w:tcPr>
            <w:tcW w:w="762" w:type="dxa"/>
            <w:tcBorders>
              <w:top w:val="single" w:sz="4" w:space="0" w:color="000000"/>
              <w:left w:val="single" w:sz="4" w:space="0" w:color="000000"/>
              <w:bottom w:val="single" w:sz="4" w:space="0" w:color="000000"/>
              <w:right w:val="single" w:sz="4" w:space="0" w:color="000000"/>
            </w:tcBorders>
          </w:tcPr>
          <w:p w14:paraId="10D449A2" w14:textId="77777777" w:rsidR="00A42A75" w:rsidRDefault="001C6303">
            <w:pPr>
              <w:spacing w:after="0" w:line="259" w:lineRule="auto"/>
              <w:ind w:left="0" w:firstLine="0"/>
              <w:jc w:val="left"/>
            </w:pPr>
            <w:r>
              <w:t xml:space="preserve">2 </w:t>
            </w:r>
          </w:p>
        </w:tc>
        <w:tc>
          <w:tcPr>
            <w:tcW w:w="3780" w:type="dxa"/>
            <w:tcBorders>
              <w:top w:val="single" w:sz="4" w:space="0" w:color="000000"/>
              <w:left w:val="single" w:sz="4" w:space="0" w:color="000000"/>
              <w:bottom w:val="single" w:sz="4" w:space="0" w:color="000000"/>
              <w:right w:val="single" w:sz="4" w:space="0" w:color="000000"/>
            </w:tcBorders>
          </w:tcPr>
          <w:p w14:paraId="3B197B22" w14:textId="77777777" w:rsidR="00A42A75" w:rsidRPr="00680C41" w:rsidRDefault="001C6303">
            <w:pPr>
              <w:spacing w:after="0" w:line="259" w:lineRule="auto"/>
              <w:ind w:left="1" w:firstLine="0"/>
              <w:jc w:val="left"/>
              <w:rPr>
                <w:lang w:val="en-US"/>
              </w:rPr>
            </w:pPr>
            <w:r w:rsidRPr="00680C41">
              <w:rPr>
                <w:lang w:val="en-US"/>
              </w:rPr>
              <w:t xml:space="preserve">Product-specific checks for datasets </w:t>
            </w:r>
          </w:p>
        </w:tc>
        <w:tc>
          <w:tcPr>
            <w:tcW w:w="1655" w:type="dxa"/>
            <w:tcBorders>
              <w:top w:val="single" w:sz="4" w:space="0" w:color="000000"/>
              <w:left w:val="single" w:sz="4" w:space="0" w:color="000000"/>
              <w:bottom w:val="single" w:sz="4" w:space="0" w:color="000000"/>
              <w:right w:val="single" w:sz="4" w:space="0" w:color="000000"/>
            </w:tcBorders>
          </w:tcPr>
          <w:p w14:paraId="5B95926E" w14:textId="77777777" w:rsidR="00A42A75" w:rsidRDefault="001C6303" w:rsidP="00766EA6">
            <w:pPr>
              <w:spacing w:after="0" w:line="259" w:lineRule="auto"/>
              <w:ind w:left="1" w:firstLine="0"/>
              <w:jc w:val="left"/>
            </w:pPr>
            <w:r>
              <w:t>S-158:</w:t>
            </w:r>
            <w:del w:id="161" w:author="Birklhuber Bernd" w:date="2025-06-16T15:21:00Z">
              <w:r w:rsidDel="00766EA6">
                <w:delText>1</w:delText>
              </w:r>
            </w:del>
            <w:ins w:id="162" w:author="Birklhuber Bernd" w:date="2025-06-16T15:21:00Z">
              <w:r w:rsidR="00766EA6">
                <w:t>4</w:t>
              </w:r>
            </w:ins>
            <w:r>
              <w:t xml:space="preserve">01 </w:t>
            </w:r>
          </w:p>
        </w:tc>
        <w:tc>
          <w:tcPr>
            <w:tcW w:w="2818" w:type="dxa"/>
            <w:tcBorders>
              <w:top w:val="single" w:sz="4" w:space="0" w:color="000000"/>
              <w:left w:val="single" w:sz="4" w:space="0" w:color="000000"/>
              <w:bottom w:val="single" w:sz="4" w:space="0" w:color="000000"/>
              <w:right w:val="single" w:sz="4" w:space="0" w:color="000000"/>
            </w:tcBorders>
          </w:tcPr>
          <w:p w14:paraId="141F5FF4" w14:textId="77777777" w:rsidR="00A42A75" w:rsidRDefault="001C6303">
            <w:pPr>
              <w:spacing w:after="0" w:line="259" w:lineRule="auto"/>
              <w:ind w:left="2" w:firstLine="0"/>
              <w:jc w:val="left"/>
            </w:pPr>
            <w:r>
              <w:t xml:space="preserve">Dataset, in isolation </w:t>
            </w:r>
          </w:p>
        </w:tc>
      </w:tr>
      <w:tr w:rsidR="00A42A75" w14:paraId="38647393" w14:textId="77777777">
        <w:trPr>
          <w:trHeight w:val="821"/>
        </w:trPr>
        <w:tc>
          <w:tcPr>
            <w:tcW w:w="762" w:type="dxa"/>
            <w:tcBorders>
              <w:top w:val="single" w:sz="4" w:space="0" w:color="000000"/>
              <w:left w:val="single" w:sz="4" w:space="0" w:color="000000"/>
              <w:bottom w:val="single" w:sz="4" w:space="0" w:color="000000"/>
              <w:right w:val="single" w:sz="4" w:space="0" w:color="000000"/>
            </w:tcBorders>
          </w:tcPr>
          <w:p w14:paraId="23B0F19D" w14:textId="77777777" w:rsidR="00A42A75" w:rsidRDefault="001C6303">
            <w:pPr>
              <w:spacing w:after="0" w:line="259" w:lineRule="auto"/>
              <w:ind w:left="0" w:firstLine="0"/>
              <w:jc w:val="left"/>
            </w:pPr>
            <w:r>
              <w:t xml:space="preserve">2.1 </w:t>
            </w:r>
          </w:p>
        </w:tc>
        <w:tc>
          <w:tcPr>
            <w:tcW w:w="3780" w:type="dxa"/>
            <w:tcBorders>
              <w:top w:val="single" w:sz="4" w:space="0" w:color="000000"/>
              <w:left w:val="single" w:sz="4" w:space="0" w:color="000000"/>
              <w:bottom w:val="single" w:sz="4" w:space="0" w:color="000000"/>
              <w:right w:val="single" w:sz="4" w:space="0" w:color="000000"/>
            </w:tcBorders>
          </w:tcPr>
          <w:p w14:paraId="5631E302" w14:textId="77777777" w:rsidR="00A42A75" w:rsidRDefault="001C6303">
            <w:pPr>
              <w:spacing w:after="0" w:line="259" w:lineRule="auto"/>
              <w:ind w:left="1" w:firstLine="0"/>
              <w:jc w:val="left"/>
            </w:pPr>
            <w:r>
              <w:t xml:space="preserve">??? </w:t>
            </w:r>
          </w:p>
        </w:tc>
        <w:tc>
          <w:tcPr>
            <w:tcW w:w="1655" w:type="dxa"/>
            <w:tcBorders>
              <w:top w:val="single" w:sz="4" w:space="0" w:color="000000"/>
              <w:left w:val="single" w:sz="4" w:space="0" w:color="000000"/>
              <w:bottom w:val="single" w:sz="4" w:space="0" w:color="000000"/>
              <w:right w:val="single" w:sz="4" w:space="0" w:color="000000"/>
            </w:tcBorders>
          </w:tcPr>
          <w:p w14:paraId="52DEAECC" w14:textId="77777777" w:rsidR="00A42A75" w:rsidRDefault="001C6303" w:rsidP="00766EA6">
            <w:pPr>
              <w:spacing w:after="0" w:line="259" w:lineRule="auto"/>
              <w:ind w:left="1" w:firstLine="0"/>
              <w:jc w:val="left"/>
            </w:pPr>
            <w:r>
              <w:t>S-158:</w:t>
            </w:r>
            <w:del w:id="163" w:author="Birklhuber Bernd" w:date="2025-06-16T15:21:00Z">
              <w:r w:rsidDel="00766EA6">
                <w:delText>1</w:delText>
              </w:r>
            </w:del>
            <w:ins w:id="164" w:author="Birklhuber Bernd" w:date="2025-06-16T15:21:00Z">
              <w:r w:rsidR="00766EA6">
                <w:t>4</w:t>
              </w:r>
            </w:ins>
            <w:r>
              <w:t xml:space="preserve">01 checks numbered Nxxx </w:t>
            </w:r>
          </w:p>
        </w:tc>
        <w:tc>
          <w:tcPr>
            <w:tcW w:w="2818" w:type="dxa"/>
            <w:tcBorders>
              <w:top w:val="single" w:sz="4" w:space="0" w:color="000000"/>
              <w:left w:val="single" w:sz="4" w:space="0" w:color="000000"/>
              <w:bottom w:val="single" w:sz="4" w:space="0" w:color="000000"/>
              <w:right w:val="single" w:sz="4" w:space="0" w:color="000000"/>
            </w:tcBorders>
          </w:tcPr>
          <w:p w14:paraId="43E4B79A" w14:textId="77777777" w:rsidR="00A42A75" w:rsidRDefault="001C6303">
            <w:pPr>
              <w:spacing w:after="0" w:line="259" w:lineRule="auto"/>
              <w:ind w:left="2" w:firstLine="0"/>
              <w:jc w:val="left"/>
            </w:pPr>
            <w:r>
              <w:t xml:space="preserve">Dataset, in isolation </w:t>
            </w:r>
          </w:p>
        </w:tc>
      </w:tr>
      <w:tr w:rsidR="00A42A75" w14:paraId="4C2001D4" w14:textId="77777777">
        <w:trPr>
          <w:trHeight w:val="821"/>
        </w:trPr>
        <w:tc>
          <w:tcPr>
            <w:tcW w:w="762" w:type="dxa"/>
            <w:tcBorders>
              <w:top w:val="single" w:sz="4" w:space="0" w:color="000000"/>
              <w:left w:val="single" w:sz="4" w:space="0" w:color="000000"/>
              <w:bottom w:val="single" w:sz="4" w:space="0" w:color="000000"/>
              <w:right w:val="single" w:sz="4" w:space="0" w:color="000000"/>
            </w:tcBorders>
          </w:tcPr>
          <w:p w14:paraId="00B2A613" w14:textId="77777777" w:rsidR="00A42A75" w:rsidRDefault="001C6303">
            <w:pPr>
              <w:spacing w:after="0" w:line="259" w:lineRule="auto"/>
              <w:ind w:left="0" w:firstLine="0"/>
              <w:jc w:val="left"/>
            </w:pPr>
            <w:r>
              <w:t xml:space="preserve">2.2 </w:t>
            </w:r>
          </w:p>
        </w:tc>
        <w:tc>
          <w:tcPr>
            <w:tcW w:w="3780" w:type="dxa"/>
            <w:tcBorders>
              <w:top w:val="single" w:sz="4" w:space="0" w:color="000000"/>
              <w:left w:val="single" w:sz="4" w:space="0" w:color="000000"/>
              <w:bottom w:val="single" w:sz="4" w:space="0" w:color="000000"/>
              <w:right w:val="single" w:sz="4" w:space="0" w:color="000000"/>
            </w:tcBorders>
          </w:tcPr>
          <w:p w14:paraId="6099C7F2" w14:textId="77777777" w:rsidR="00A42A75" w:rsidRDefault="001C6303">
            <w:pPr>
              <w:spacing w:after="0" w:line="259" w:lineRule="auto"/>
              <w:ind w:left="1" w:firstLine="0"/>
              <w:jc w:val="left"/>
            </w:pPr>
            <w:r>
              <w:t xml:space="preserve">??? </w:t>
            </w:r>
          </w:p>
        </w:tc>
        <w:tc>
          <w:tcPr>
            <w:tcW w:w="1655" w:type="dxa"/>
            <w:tcBorders>
              <w:top w:val="single" w:sz="4" w:space="0" w:color="000000"/>
              <w:left w:val="single" w:sz="4" w:space="0" w:color="000000"/>
              <w:bottom w:val="single" w:sz="4" w:space="0" w:color="000000"/>
              <w:right w:val="single" w:sz="4" w:space="0" w:color="000000"/>
            </w:tcBorders>
          </w:tcPr>
          <w:p w14:paraId="06986CBB" w14:textId="77777777" w:rsidR="00A42A75" w:rsidRDefault="001C6303" w:rsidP="00766EA6">
            <w:pPr>
              <w:spacing w:after="0" w:line="259" w:lineRule="auto"/>
              <w:ind w:left="1" w:firstLine="0"/>
              <w:jc w:val="left"/>
            </w:pPr>
            <w:r>
              <w:t>S-158:</w:t>
            </w:r>
            <w:del w:id="165" w:author="Birklhuber Bernd" w:date="2025-06-16T15:21:00Z">
              <w:r w:rsidDel="00766EA6">
                <w:delText>1</w:delText>
              </w:r>
            </w:del>
            <w:ins w:id="166" w:author="Birklhuber Bernd" w:date="2025-06-16T15:21:00Z">
              <w:r w:rsidR="00766EA6">
                <w:t>4</w:t>
              </w:r>
            </w:ins>
            <w:r>
              <w:t xml:space="preserve">01 checks numbered Nxxx </w:t>
            </w:r>
          </w:p>
        </w:tc>
        <w:tc>
          <w:tcPr>
            <w:tcW w:w="2818" w:type="dxa"/>
            <w:tcBorders>
              <w:top w:val="single" w:sz="4" w:space="0" w:color="000000"/>
              <w:left w:val="single" w:sz="4" w:space="0" w:color="000000"/>
              <w:bottom w:val="single" w:sz="4" w:space="0" w:color="000000"/>
              <w:right w:val="single" w:sz="4" w:space="0" w:color="000000"/>
            </w:tcBorders>
          </w:tcPr>
          <w:p w14:paraId="208FEA66" w14:textId="77777777" w:rsidR="00A42A75" w:rsidRDefault="001C6303">
            <w:pPr>
              <w:spacing w:after="0" w:line="259" w:lineRule="auto"/>
              <w:ind w:left="2" w:firstLine="0"/>
              <w:jc w:val="left"/>
            </w:pPr>
            <w:r>
              <w:t xml:space="preserve">Dataset, in isolation </w:t>
            </w:r>
          </w:p>
        </w:tc>
      </w:tr>
      <w:tr w:rsidR="00A42A75" w14:paraId="535C7117" w14:textId="77777777">
        <w:trPr>
          <w:trHeight w:val="818"/>
        </w:trPr>
        <w:tc>
          <w:tcPr>
            <w:tcW w:w="762" w:type="dxa"/>
            <w:tcBorders>
              <w:top w:val="single" w:sz="4" w:space="0" w:color="000000"/>
              <w:left w:val="single" w:sz="4" w:space="0" w:color="000000"/>
              <w:bottom w:val="single" w:sz="4" w:space="0" w:color="000000"/>
              <w:right w:val="single" w:sz="4" w:space="0" w:color="000000"/>
            </w:tcBorders>
          </w:tcPr>
          <w:p w14:paraId="02F2F364" w14:textId="77777777" w:rsidR="00A42A75" w:rsidRDefault="001C6303">
            <w:pPr>
              <w:spacing w:after="0" w:line="259" w:lineRule="auto"/>
              <w:ind w:left="0" w:firstLine="0"/>
              <w:jc w:val="left"/>
            </w:pPr>
            <w:r>
              <w:t xml:space="preserve">2.3 </w:t>
            </w:r>
          </w:p>
        </w:tc>
        <w:tc>
          <w:tcPr>
            <w:tcW w:w="3780" w:type="dxa"/>
            <w:tcBorders>
              <w:top w:val="single" w:sz="4" w:space="0" w:color="000000"/>
              <w:left w:val="single" w:sz="4" w:space="0" w:color="000000"/>
              <w:bottom w:val="single" w:sz="4" w:space="0" w:color="000000"/>
              <w:right w:val="single" w:sz="4" w:space="0" w:color="000000"/>
            </w:tcBorders>
          </w:tcPr>
          <w:p w14:paraId="3D7000D8" w14:textId="77777777" w:rsidR="00A42A75" w:rsidRDefault="001C6303">
            <w:pPr>
              <w:spacing w:after="0" w:line="259" w:lineRule="auto"/>
              <w:ind w:left="1" w:firstLine="0"/>
              <w:jc w:val="left"/>
            </w:pPr>
            <w:r>
              <w:t xml:space="preserve">??? </w:t>
            </w:r>
          </w:p>
        </w:tc>
        <w:tc>
          <w:tcPr>
            <w:tcW w:w="1655" w:type="dxa"/>
            <w:tcBorders>
              <w:top w:val="single" w:sz="4" w:space="0" w:color="000000"/>
              <w:left w:val="single" w:sz="4" w:space="0" w:color="000000"/>
              <w:bottom w:val="single" w:sz="4" w:space="0" w:color="000000"/>
              <w:right w:val="single" w:sz="4" w:space="0" w:color="000000"/>
            </w:tcBorders>
          </w:tcPr>
          <w:p w14:paraId="0CDD3D2F" w14:textId="77777777" w:rsidR="00A42A75" w:rsidRDefault="001C6303" w:rsidP="00766EA6">
            <w:pPr>
              <w:spacing w:after="0" w:line="259" w:lineRule="auto"/>
              <w:ind w:left="1" w:firstLine="0"/>
              <w:jc w:val="left"/>
            </w:pPr>
            <w:r>
              <w:t>S-158:</w:t>
            </w:r>
            <w:del w:id="167" w:author="Birklhuber Bernd" w:date="2025-06-16T15:21:00Z">
              <w:r w:rsidDel="00766EA6">
                <w:delText>1</w:delText>
              </w:r>
            </w:del>
            <w:ins w:id="168" w:author="Birklhuber Bernd" w:date="2025-06-16T15:21:00Z">
              <w:r w:rsidR="00766EA6">
                <w:t>4</w:t>
              </w:r>
            </w:ins>
            <w:r>
              <w:t xml:space="preserve">01 checks numbered Nxxx </w:t>
            </w:r>
          </w:p>
        </w:tc>
        <w:tc>
          <w:tcPr>
            <w:tcW w:w="2818" w:type="dxa"/>
            <w:tcBorders>
              <w:top w:val="single" w:sz="4" w:space="0" w:color="000000"/>
              <w:left w:val="single" w:sz="4" w:space="0" w:color="000000"/>
              <w:bottom w:val="single" w:sz="4" w:space="0" w:color="000000"/>
              <w:right w:val="single" w:sz="4" w:space="0" w:color="000000"/>
            </w:tcBorders>
          </w:tcPr>
          <w:p w14:paraId="1E80EEF8" w14:textId="77777777" w:rsidR="00A42A75" w:rsidRDefault="001C6303">
            <w:pPr>
              <w:spacing w:after="0" w:line="259" w:lineRule="auto"/>
              <w:ind w:left="2" w:firstLine="0"/>
              <w:jc w:val="left"/>
            </w:pPr>
            <w:r>
              <w:t xml:space="preserve">Dataset, in isolation </w:t>
            </w:r>
          </w:p>
        </w:tc>
      </w:tr>
      <w:tr w:rsidR="00A42A75" w14:paraId="23D3844F" w14:textId="77777777">
        <w:trPr>
          <w:trHeight w:val="590"/>
        </w:trPr>
        <w:tc>
          <w:tcPr>
            <w:tcW w:w="762" w:type="dxa"/>
            <w:tcBorders>
              <w:top w:val="single" w:sz="4" w:space="0" w:color="000000"/>
              <w:left w:val="single" w:sz="4" w:space="0" w:color="000000"/>
              <w:bottom w:val="single" w:sz="4" w:space="0" w:color="000000"/>
              <w:right w:val="single" w:sz="4" w:space="0" w:color="000000"/>
            </w:tcBorders>
          </w:tcPr>
          <w:p w14:paraId="1C6B66C2" w14:textId="77777777" w:rsidR="00A42A75" w:rsidRDefault="001C6303">
            <w:pPr>
              <w:spacing w:after="0" w:line="259" w:lineRule="auto"/>
              <w:ind w:left="0" w:firstLine="0"/>
              <w:jc w:val="left"/>
            </w:pPr>
            <w:r>
              <w:t xml:space="preserve">3 </w:t>
            </w:r>
          </w:p>
        </w:tc>
        <w:tc>
          <w:tcPr>
            <w:tcW w:w="3780" w:type="dxa"/>
            <w:tcBorders>
              <w:top w:val="single" w:sz="4" w:space="0" w:color="000000"/>
              <w:left w:val="single" w:sz="4" w:space="0" w:color="000000"/>
              <w:bottom w:val="single" w:sz="4" w:space="0" w:color="000000"/>
              <w:right w:val="single" w:sz="4" w:space="0" w:color="000000"/>
            </w:tcBorders>
          </w:tcPr>
          <w:p w14:paraId="5F51ED6D" w14:textId="77777777" w:rsidR="00A42A75" w:rsidRPr="00680C41" w:rsidRDefault="001C6303" w:rsidP="00766EA6">
            <w:pPr>
              <w:spacing w:after="0" w:line="259" w:lineRule="auto"/>
              <w:ind w:left="1" w:firstLine="0"/>
              <w:jc w:val="left"/>
              <w:rPr>
                <w:lang w:val="en-US"/>
              </w:rPr>
            </w:pPr>
            <w:r w:rsidRPr="00680C41">
              <w:rPr>
                <w:lang w:val="en-US"/>
              </w:rPr>
              <w:t>Interoperability checks for single S-</w:t>
            </w:r>
            <w:del w:id="169" w:author="Birklhuber Bernd" w:date="2025-06-16T15:21:00Z">
              <w:r w:rsidRPr="00680C41" w:rsidDel="00766EA6">
                <w:rPr>
                  <w:lang w:val="en-US"/>
                </w:rPr>
                <w:delText>1</w:delText>
              </w:r>
            </w:del>
            <w:ins w:id="170" w:author="Birklhuber Bernd" w:date="2025-06-16T15:21:00Z">
              <w:r w:rsidR="00766EA6">
                <w:rPr>
                  <w:lang w:val="en-US"/>
                </w:rPr>
                <w:t>4</w:t>
              </w:r>
            </w:ins>
            <w:r w:rsidRPr="00680C41">
              <w:rPr>
                <w:lang w:val="en-US"/>
              </w:rPr>
              <w:t xml:space="preserve">01 dataset </w:t>
            </w:r>
          </w:p>
        </w:tc>
        <w:tc>
          <w:tcPr>
            <w:tcW w:w="1655" w:type="dxa"/>
            <w:tcBorders>
              <w:top w:val="single" w:sz="4" w:space="0" w:color="000000"/>
              <w:left w:val="single" w:sz="4" w:space="0" w:color="000000"/>
              <w:bottom w:val="single" w:sz="4" w:space="0" w:color="000000"/>
              <w:right w:val="single" w:sz="4" w:space="0" w:color="000000"/>
            </w:tcBorders>
          </w:tcPr>
          <w:p w14:paraId="650E5D57" w14:textId="77777777" w:rsidR="00A42A75" w:rsidRDefault="001C6303">
            <w:pPr>
              <w:spacing w:after="0" w:line="259" w:lineRule="auto"/>
              <w:ind w:left="1" w:firstLine="0"/>
              <w:jc w:val="left"/>
            </w:pPr>
            <w:r>
              <w:t xml:space="preserve">S-158:98 </w:t>
            </w:r>
          </w:p>
        </w:tc>
        <w:tc>
          <w:tcPr>
            <w:tcW w:w="2818" w:type="dxa"/>
            <w:tcBorders>
              <w:top w:val="single" w:sz="4" w:space="0" w:color="000000"/>
              <w:left w:val="single" w:sz="4" w:space="0" w:color="000000"/>
              <w:bottom w:val="single" w:sz="4" w:space="0" w:color="000000"/>
              <w:right w:val="single" w:sz="4" w:space="0" w:color="000000"/>
            </w:tcBorders>
          </w:tcPr>
          <w:p w14:paraId="731FBE46" w14:textId="77777777" w:rsidR="00A42A75" w:rsidRDefault="001C6303">
            <w:pPr>
              <w:spacing w:after="0" w:line="259" w:lineRule="auto"/>
              <w:ind w:left="2" w:firstLine="0"/>
              <w:jc w:val="left"/>
            </w:pPr>
            <w:r>
              <w:t xml:space="preserve">Dataset, in isolation </w:t>
            </w:r>
          </w:p>
        </w:tc>
      </w:tr>
      <w:tr w:rsidR="00A42A75" w14:paraId="028C2425" w14:textId="77777777">
        <w:trPr>
          <w:trHeight w:val="821"/>
        </w:trPr>
        <w:tc>
          <w:tcPr>
            <w:tcW w:w="762" w:type="dxa"/>
            <w:tcBorders>
              <w:top w:val="single" w:sz="4" w:space="0" w:color="000000"/>
              <w:left w:val="single" w:sz="4" w:space="0" w:color="000000"/>
              <w:bottom w:val="single" w:sz="4" w:space="0" w:color="000000"/>
              <w:right w:val="single" w:sz="4" w:space="0" w:color="000000"/>
            </w:tcBorders>
          </w:tcPr>
          <w:p w14:paraId="04878E5D" w14:textId="77777777" w:rsidR="00A42A75" w:rsidRDefault="001C6303">
            <w:pPr>
              <w:spacing w:after="0" w:line="259" w:lineRule="auto"/>
              <w:ind w:left="0" w:firstLine="0"/>
              <w:jc w:val="left"/>
            </w:pPr>
            <w:r>
              <w:t xml:space="preserve">4 </w:t>
            </w:r>
          </w:p>
        </w:tc>
        <w:tc>
          <w:tcPr>
            <w:tcW w:w="3780" w:type="dxa"/>
            <w:tcBorders>
              <w:top w:val="single" w:sz="4" w:space="0" w:color="000000"/>
              <w:left w:val="single" w:sz="4" w:space="0" w:color="000000"/>
              <w:bottom w:val="single" w:sz="4" w:space="0" w:color="000000"/>
              <w:right w:val="single" w:sz="4" w:space="0" w:color="000000"/>
            </w:tcBorders>
          </w:tcPr>
          <w:p w14:paraId="5F6D3A15" w14:textId="77777777" w:rsidR="00A42A75" w:rsidRPr="00680C41" w:rsidRDefault="001C6303">
            <w:pPr>
              <w:spacing w:after="0" w:line="259" w:lineRule="auto"/>
              <w:ind w:left="1" w:firstLine="0"/>
              <w:jc w:val="left"/>
              <w:rPr>
                <w:lang w:val="en-US"/>
              </w:rPr>
            </w:pPr>
            <w:r w:rsidRPr="00680C41">
              <w:rPr>
                <w:lang w:val="en-US"/>
              </w:rPr>
              <w:t xml:space="preserve">Inter-dataset, intra-product checks </w:t>
            </w:r>
          </w:p>
        </w:tc>
        <w:tc>
          <w:tcPr>
            <w:tcW w:w="1655" w:type="dxa"/>
            <w:tcBorders>
              <w:top w:val="single" w:sz="4" w:space="0" w:color="000000"/>
              <w:left w:val="single" w:sz="4" w:space="0" w:color="000000"/>
              <w:bottom w:val="single" w:sz="4" w:space="0" w:color="000000"/>
              <w:right w:val="single" w:sz="4" w:space="0" w:color="000000"/>
            </w:tcBorders>
          </w:tcPr>
          <w:p w14:paraId="7C5A2F96" w14:textId="77777777" w:rsidR="00A42A75" w:rsidRDefault="001C6303" w:rsidP="00766EA6">
            <w:pPr>
              <w:spacing w:after="0" w:line="259" w:lineRule="auto"/>
              <w:ind w:left="1" w:firstLine="0"/>
              <w:jc w:val="left"/>
            </w:pPr>
            <w:r>
              <w:t>S-158:</w:t>
            </w:r>
            <w:del w:id="171" w:author="Birklhuber Bernd" w:date="2025-06-16T15:21:00Z">
              <w:r w:rsidDel="00766EA6">
                <w:delText>1</w:delText>
              </w:r>
            </w:del>
            <w:ins w:id="172" w:author="Birklhuber Bernd" w:date="2025-06-16T15:21:00Z">
              <w:r w:rsidR="00766EA6">
                <w:t>4</w:t>
              </w:r>
            </w:ins>
            <w:r>
              <w:t xml:space="preserve">01 checks numbered Nxxx </w:t>
            </w:r>
          </w:p>
        </w:tc>
        <w:tc>
          <w:tcPr>
            <w:tcW w:w="2818" w:type="dxa"/>
            <w:tcBorders>
              <w:top w:val="single" w:sz="4" w:space="0" w:color="000000"/>
              <w:left w:val="single" w:sz="4" w:space="0" w:color="000000"/>
              <w:bottom w:val="single" w:sz="4" w:space="0" w:color="000000"/>
              <w:right w:val="single" w:sz="4" w:space="0" w:color="000000"/>
            </w:tcBorders>
          </w:tcPr>
          <w:p w14:paraId="2AE08647" w14:textId="77777777" w:rsidR="00A42A75" w:rsidRDefault="001C6303">
            <w:pPr>
              <w:spacing w:after="0" w:line="259" w:lineRule="auto"/>
              <w:ind w:left="2" w:firstLine="0"/>
              <w:jc w:val="left"/>
            </w:pPr>
            <w:r>
              <w:t xml:space="preserve">Adjacent or intersecting datasets </w:t>
            </w:r>
          </w:p>
        </w:tc>
      </w:tr>
      <w:tr w:rsidR="00A42A75" w:rsidRPr="00680C41" w14:paraId="69C90BA4" w14:textId="77777777">
        <w:trPr>
          <w:trHeight w:val="818"/>
        </w:trPr>
        <w:tc>
          <w:tcPr>
            <w:tcW w:w="762" w:type="dxa"/>
            <w:tcBorders>
              <w:top w:val="single" w:sz="4" w:space="0" w:color="000000"/>
              <w:left w:val="single" w:sz="4" w:space="0" w:color="000000"/>
              <w:bottom w:val="single" w:sz="4" w:space="0" w:color="000000"/>
              <w:right w:val="single" w:sz="4" w:space="0" w:color="000000"/>
            </w:tcBorders>
          </w:tcPr>
          <w:p w14:paraId="55534474" w14:textId="77777777" w:rsidR="00A42A75" w:rsidRDefault="001C6303">
            <w:pPr>
              <w:spacing w:after="0" w:line="259" w:lineRule="auto"/>
              <w:ind w:left="0" w:firstLine="0"/>
              <w:jc w:val="left"/>
            </w:pPr>
            <w: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76760C01" w14:textId="77777777" w:rsidR="00A42A75" w:rsidRDefault="001C6303">
            <w:pPr>
              <w:spacing w:after="0" w:line="259" w:lineRule="auto"/>
              <w:ind w:left="1" w:firstLine="0"/>
              <w:jc w:val="left"/>
            </w:pPr>
            <w:r>
              <w:t xml:space="preserve">Inter-version checks(?) </w:t>
            </w:r>
          </w:p>
        </w:tc>
        <w:tc>
          <w:tcPr>
            <w:tcW w:w="1655" w:type="dxa"/>
            <w:tcBorders>
              <w:top w:val="single" w:sz="4" w:space="0" w:color="000000"/>
              <w:left w:val="single" w:sz="4" w:space="0" w:color="000000"/>
              <w:bottom w:val="single" w:sz="4" w:space="0" w:color="000000"/>
              <w:right w:val="single" w:sz="4" w:space="0" w:color="000000"/>
            </w:tcBorders>
          </w:tcPr>
          <w:p w14:paraId="29B7687E" w14:textId="77777777" w:rsidR="00A42A75" w:rsidRDefault="001C6303" w:rsidP="00766EA6">
            <w:pPr>
              <w:spacing w:after="0" w:line="259" w:lineRule="auto"/>
              <w:ind w:left="1" w:firstLine="0"/>
              <w:jc w:val="left"/>
            </w:pPr>
            <w:r>
              <w:t>S-158:</w:t>
            </w:r>
            <w:del w:id="173" w:author="Birklhuber Bernd" w:date="2025-06-16T15:22:00Z">
              <w:r w:rsidDel="00766EA6">
                <w:delText>1</w:delText>
              </w:r>
            </w:del>
            <w:ins w:id="174" w:author="Birklhuber Bernd" w:date="2025-06-16T15:22:00Z">
              <w:r w:rsidR="00766EA6">
                <w:t>4</w:t>
              </w:r>
            </w:ins>
            <w:r>
              <w:t xml:space="preserve">01 checked numbered Nxxx </w:t>
            </w:r>
          </w:p>
        </w:tc>
        <w:tc>
          <w:tcPr>
            <w:tcW w:w="2818" w:type="dxa"/>
            <w:tcBorders>
              <w:top w:val="single" w:sz="4" w:space="0" w:color="000000"/>
              <w:left w:val="single" w:sz="4" w:space="0" w:color="000000"/>
              <w:bottom w:val="single" w:sz="4" w:space="0" w:color="000000"/>
              <w:right w:val="single" w:sz="4" w:space="0" w:color="000000"/>
            </w:tcBorders>
          </w:tcPr>
          <w:p w14:paraId="7C30736D" w14:textId="77777777" w:rsidR="00A42A75" w:rsidRPr="00680C41" w:rsidRDefault="001C6303" w:rsidP="00766EA6">
            <w:pPr>
              <w:spacing w:after="0" w:line="259" w:lineRule="auto"/>
              <w:ind w:left="2" w:firstLine="0"/>
              <w:jc w:val="left"/>
              <w:rPr>
                <w:lang w:val="en-US"/>
              </w:rPr>
            </w:pPr>
            <w:r w:rsidRPr="00680C41">
              <w:rPr>
                <w:lang w:val="en-US"/>
              </w:rPr>
              <w:t>Related datasets for different versions of S-</w:t>
            </w:r>
            <w:del w:id="175" w:author="Birklhuber Bernd" w:date="2025-06-16T15:22:00Z">
              <w:r w:rsidRPr="00680C41" w:rsidDel="00766EA6">
                <w:rPr>
                  <w:lang w:val="en-US"/>
                </w:rPr>
                <w:delText>1</w:delText>
              </w:r>
            </w:del>
            <w:ins w:id="176" w:author="Birklhuber Bernd" w:date="2025-06-16T15:22:00Z">
              <w:r w:rsidR="00766EA6">
                <w:rPr>
                  <w:lang w:val="en-US"/>
                </w:rPr>
                <w:t>4</w:t>
              </w:r>
            </w:ins>
            <w:r w:rsidRPr="00680C41">
              <w:rPr>
                <w:lang w:val="en-US"/>
              </w:rPr>
              <w:t xml:space="preserve">01 </w:t>
            </w:r>
          </w:p>
        </w:tc>
      </w:tr>
      <w:tr w:rsidR="00A42A75" w:rsidRPr="00680C41" w14:paraId="67CFFFF3" w14:textId="77777777">
        <w:trPr>
          <w:trHeight w:val="941"/>
        </w:trPr>
        <w:tc>
          <w:tcPr>
            <w:tcW w:w="762" w:type="dxa"/>
            <w:tcBorders>
              <w:top w:val="single" w:sz="4" w:space="0" w:color="000000"/>
              <w:left w:val="single" w:sz="4" w:space="0" w:color="000000"/>
              <w:bottom w:val="single" w:sz="4" w:space="0" w:color="000000"/>
              <w:right w:val="single" w:sz="4" w:space="0" w:color="000000"/>
            </w:tcBorders>
          </w:tcPr>
          <w:p w14:paraId="60D073E9" w14:textId="77777777" w:rsidR="00A42A75" w:rsidRDefault="001C6303">
            <w:pPr>
              <w:spacing w:after="0" w:line="259" w:lineRule="auto"/>
              <w:ind w:left="0" w:firstLine="0"/>
              <w:jc w:val="left"/>
            </w:pPr>
            <w:r>
              <w:t xml:space="preserve">5 </w:t>
            </w:r>
          </w:p>
        </w:tc>
        <w:tc>
          <w:tcPr>
            <w:tcW w:w="3780" w:type="dxa"/>
            <w:tcBorders>
              <w:top w:val="single" w:sz="4" w:space="0" w:color="000000"/>
              <w:left w:val="single" w:sz="4" w:space="0" w:color="000000"/>
              <w:bottom w:val="single" w:sz="4" w:space="0" w:color="000000"/>
              <w:right w:val="single" w:sz="4" w:space="0" w:color="000000"/>
            </w:tcBorders>
          </w:tcPr>
          <w:p w14:paraId="37FB899C" w14:textId="77777777" w:rsidR="00A42A75" w:rsidRPr="00680C41" w:rsidRDefault="001C6303">
            <w:pPr>
              <w:spacing w:after="0" w:line="259" w:lineRule="auto"/>
              <w:ind w:left="1" w:firstLine="0"/>
              <w:jc w:val="left"/>
              <w:rPr>
                <w:lang w:val="en-US"/>
              </w:rPr>
            </w:pPr>
            <w:r w:rsidRPr="00680C41">
              <w:rPr>
                <w:lang w:val="en-US"/>
              </w:rPr>
              <w:t xml:space="preserve">Interoperability checks for combinations of datasets from different products </w:t>
            </w:r>
          </w:p>
        </w:tc>
        <w:tc>
          <w:tcPr>
            <w:tcW w:w="1655" w:type="dxa"/>
            <w:tcBorders>
              <w:top w:val="single" w:sz="4" w:space="0" w:color="000000"/>
              <w:left w:val="single" w:sz="4" w:space="0" w:color="000000"/>
              <w:bottom w:val="single" w:sz="4" w:space="0" w:color="000000"/>
              <w:right w:val="single" w:sz="4" w:space="0" w:color="000000"/>
            </w:tcBorders>
          </w:tcPr>
          <w:p w14:paraId="47DB08F4" w14:textId="77777777" w:rsidR="00A42A75" w:rsidRDefault="001C6303">
            <w:pPr>
              <w:spacing w:after="0" w:line="259" w:lineRule="auto"/>
              <w:ind w:left="1" w:firstLine="0"/>
              <w:jc w:val="left"/>
            </w:pPr>
            <w:r>
              <w:t xml:space="preserve">S-158:98 </w:t>
            </w:r>
          </w:p>
        </w:tc>
        <w:tc>
          <w:tcPr>
            <w:tcW w:w="2818" w:type="dxa"/>
            <w:tcBorders>
              <w:top w:val="single" w:sz="4" w:space="0" w:color="000000"/>
              <w:left w:val="single" w:sz="4" w:space="0" w:color="000000"/>
              <w:bottom w:val="single" w:sz="4" w:space="0" w:color="000000"/>
              <w:right w:val="single" w:sz="4" w:space="0" w:color="000000"/>
            </w:tcBorders>
          </w:tcPr>
          <w:p w14:paraId="38F345F8" w14:textId="77777777" w:rsidR="00A42A75" w:rsidRPr="00680C41" w:rsidRDefault="001C6303" w:rsidP="00766EA6">
            <w:pPr>
              <w:spacing w:after="0" w:line="259" w:lineRule="auto"/>
              <w:ind w:left="2" w:firstLine="0"/>
              <w:jc w:val="left"/>
              <w:rPr>
                <w:lang w:val="en-US"/>
              </w:rPr>
            </w:pPr>
            <w:r w:rsidRPr="00680C41">
              <w:rPr>
                <w:lang w:val="en-US"/>
              </w:rPr>
              <w:t>S-</w:t>
            </w:r>
            <w:del w:id="177" w:author="Birklhuber Bernd" w:date="2025-06-16T15:22:00Z">
              <w:r w:rsidRPr="00680C41" w:rsidDel="00766EA6">
                <w:rPr>
                  <w:lang w:val="en-US"/>
                </w:rPr>
                <w:delText>1</w:delText>
              </w:r>
            </w:del>
            <w:ins w:id="178" w:author="Birklhuber Bernd" w:date="2025-06-16T15:22:00Z">
              <w:r w:rsidR="00766EA6">
                <w:rPr>
                  <w:lang w:val="en-US"/>
                </w:rPr>
                <w:t>4</w:t>
              </w:r>
            </w:ins>
            <w:r w:rsidRPr="00680C41">
              <w:rPr>
                <w:lang w:val="en-US"/>
              </w:rPr>
              <w:t xml:space="preserve">01 dataset in combination with relevant datasets from other products (e.g., S-102) </w:t>
            </w:r>
          </w:p>
        </w:tc>
      </w:tr>
      <w:tr w:rsidR="00A42A75" w14:paraId="01F7AC78" w14:textId="77777777">
        <w:trPr>
          <w:trHeight w:val="360"/>
        </w:trPr>
        <w:tc>
          <w:tcPr>
            <w:tcW w:w="762" w:type="dxa"/>
            <w:tcBorders>
              <w:top w:val="single" w:sz="4" w:space="0" w:color="000000"/>
              <w:left w:val="single" w:sz="4" w:space="0" w:color="000000"/>
              <w:bottom w:val="single" w:sz="4" w:space="0" w:color="000000"/>
              <w:right w:val="single" w:sz="4" w:space="0" w:color="000000"/>
            </w:tcBorders>
          </w:tcPr>
          <w:p w14:paraId="319B0AB5" w14:textId="77777777" w:rsidR="00A42A75" w:rsidRDefault="001C6303">
            <w:pPr>
              <w:spacing w:after="0" w:line="259" w:lineRule="auto"/>
              <w:ind w:left="0" w:firstLine="0"/>
              <w:jc w:val="left"/>
            </w:pPr>
            <w:r>
              <w:t xml:space="preserve">6 </w:t>
            </w:r>
          </w:p>
        </w:tc>
        <w:tc>
          <w:tcPr>
            <w:tcW w:w="3780" w:type="dxa"/>
            <w:tcBorders>
              <w:top w:val="single" w:sz="4" w:space="0" w:color="000000"/>
              <w:left w:val="single" w:sz="4" w:space="0" w:color="000000"/>
              <w:bottom w:val="single" w:sz="4" w:space="0" w:color="000000"/>
              <w:right w:val="single" w:sz="4" w:space="0" w:color="000000"/>
            </w:tcBorders>
          </w:tcPr>
          <w:p w14:paraId="23F69E24" w14:textId="77777777" w:rsidR="00A42A75" w:rsidRPr="00680C41" w:rsidRDefault="001C6303">
            <w:pPr>
              <w:spacing w:after="0" w:line="259" w:lineRule="auto"/>
              <w:ind w:left="1" w:firstLine="0"/>
              <w:jc w:val="left"/>
              <w:rPr>
                <w:lang w:val="en-US"/>
              </w:rPr>
            </w:pPr>
            <w:r w:rsidRPr="00680C41">
              <w:rPr>
                <w:lang w:val="en-US"/>
              </w:rPr>
              <w:t xml:space="preserve">S-100 generic checks for exchange sets </w:t>
            </w:r>
          </w:p>
        </w:tc>
        <w:tc>
          <w:tcPr>
            <w:tcW w:w="1655" w:type="dxa"/>
            <w:tcBorders>
              <w:top w:val="single" w:sz="4" w:space="0" w:color="000000"/>
              <w:left w:val="single" w:sz="4" w:space="0" w:color="000000"/>
              <w:bottom w:val="single" w:sz="4" w:space="0" w:color="000000"/>
              <w:right w:val="single" w:sz="4" w:space="0" w:color="000000"/>
            </w:tcBorders>
          </w:tcPr>
          <w:p w14:paraId="471DA37E" w14:textId="77777777" w:rsidR="00A42A75" w:rsidRDefault="001C6303">
            <w:pPr>
              <w:spacing w:after="0" w:line="259" w:lineRule="auto"/>
              <w:ind w:left="1" w:firstLine="0"/>
              <w:jc w:val="left"/>
            </w:pPr>
            <w:r>
              <w:t xml:space="preserve">S-158:100 </w:t>
            </w:r>
          </w:p>
        </w:tc>
        <w:tc>
          <w:tcPr>
            <w:tcW w:w="2818" w:type="dxa"/>
            <w:tcBorders>
              <w:top w:val="single" w:sz="4" w:space="0" w:color="000000"/>
              <w:left w:val="single" w:sz="4" w:space="0" w:color="000000"/>
              <w:bottom w:val="single" w:sz="4" w:space="0" w:color="000000"/>
              <w:right w:val="single" w:sz="4" w:space="0" w:color="000000"/>
            </w:tcBorders>
          </w:tcPr>
          <w:p w14:paraId="5715FF80" w14:textId="77777777" w:rsidR="00A42A75" w:rsidRDefault="001C6303">
            <w:pPr>
              <w:spacing w:after="0" w:line="259" w:lineRule="auto"/>
              <w:ind w:left="2" w:firstLine="0"/>
              <w:jc w:val="left"/>
            </w:pPr>
            <w:r>
              <w:t xml:space="preserve">Exchange set </w:t>
            </w:r>
          </w:p>
        </w:tc>
      </w:tr>
      <w:tr w:rsidR="00A42A75" w14:paraId="1B27E44F" w14:textId="77777777">
        <w:trPr>
          <w:trHeight w:val="1630"/>
        </w:trPr>
        <w:tc>
          <w:tcPr>
            <w:tcW w:w="762" w:type="dxa"/>
            <w:tcBorders>
              <w:top w:val="single" w:sz="4" w:space="0" w:color="000000"/>
              <w:left w:val="single" w:sz="4" w:space="0" w:color="000000"/>
              <w:bottom w:val="single" w:sz="4" w:space="0" w:color="000000"/>
              <w:right w:val="single" w:sz="4" w:space="0" w:color="000000"/>
            </w:tcBorders>
          </w:tcPr>
          <w:p w14:paraId="15A01857" w14:textId="77777777" w:rsidR="00A42A75" w:rsidRDefault="001C6303">
            <w:pPr>
              <w:spacing w:after="0" w:line="259" w:lineRule="auto"/>
              <w:ind w:left="0" w:firstLine="0"/>
              <w:jc w:val="left"/>
            </w:pPr>
            <w:r>
              <w:t xml:space="preserve">7 </w:t>
            </w:r>
          </w:p>
        </w:tc>
        <w:tc>
          <w:tcPr>
            <w:tcW w:w="3780" w:type="dxa"/>
            <w:tcBorders>
              <w:top w:val="single" w:sz="4" w:space="0" w:color="000000"/>
              <w:left w:val="single" w:sz="4" w:space="0" w:color="000000"/>
              <w:bottom w:val="single" w:sz="4" w:space="0" w:color="000000"/>
              <w:right w:val="single" w:sz="4" w:space="0" w:color="000000"/>
            </w:tcBorders>
          </w:tcPr>
          <w:p w14:paraId="39D2838C" w14:textId="77777777" w:rsidR="00A42A75" w:rsidRPr="00680C41" w:rsidRDefault="001C6303">
            <w:pPr>
              <w:spacing w:after="120" w:line="241" w:lineRule="auto"/>
              <w:ind w:left="1" w:firstLine="0"/>
              <w:jc w:val="left"/>
              <w:rPr>
                <w:lang w:val="en-US"/>
              </w:rPr>
            </w:pPr>
            <w:r w:rsidRPr="00680C41">
              <w:rPr>
                <w:lang w:val="en-US"/>
              </w:rPr>
              <w:t xml:space="preserve">Product-specific checks for exchange sets </w:t>
            </w:r>
          </w:p>
          <w:p w14:paraId="5C0D5658" w14:textId="77777777" w:rsidR="00A42A75" w:rsidRPr="00680C41" w:rsidRDefault="001C6303">
            <w:pPr>
              <w:spacing w:after="0" w:line="259" w:lineRule="auto"/>
              <w:ind w:left="1" w:firstLine="0"/>
              <w:jc w:val="left"/>
              <w:rPr>
                <w:lang w:val="en-US"/>
              </w:rPr>
            </w:pPr>
            <w:r w:rsidRPr="00680C41">
              <w:rPr>
                <w:lang w:val="en-US"/>
              </w:rPr>
              <w:t xml:space="preserve">(Not applicable? Are checks for conforming to product-specific constraints covered by a genericallyphrased S-100 check?) </w:t>
            </w:r>
          </w:p>
        </w:tc>
        <w:tc>
          <w:tcPr>
            <w:tcW w:w="1655" w:type="dxa"/>
            <w:tcBorders>
              <w:top w:val="single" w:sz="4" w:space="0" w:color="000000"/>
              <w:left w:val="single" w:sz="4" w:space="0" w:color="000000"/>
              <w:bottom w:val="single" w:sz="4" w:space="0" w:color="000000"/>
              <w:right w:val="single" w:sz="4" w:space="0" w:color="000000"/>
            </w:tcBorders>
          </w:tcPr>
          <w:p w14:paraId="06B64890" w14:textId="77777777" w:rsidR="00A42A75" w:rsidRDefault="001C6303" w:rsidP="00766EA6">
            <w:pPr>
              <w:spacing w:after="0" w:line="259" w:lineRule="auto"/>
              <w:ind w:left="1" w:firstLine="0"/>
              <w:jc w:val="left"/>
            </w:pPr>
            <w:r>
              <w:t>S-158:</w:t>
            </w:r>
            <w:del w:id="179" w:author="Birklhuber Bernd" w:date="2025-06-16T15:22:00Z">
              <w:r w:rsidDel="00766EA6">
                <w:delText>1</w:delText>
              </w:r>
            </w:del>
            <w:ins w:id="180" w:author="Birklhuber Bernd" w:date="2025-06-16T15:22:00Z">
              <w:r w:rsidR="00766EA6">
                <w:t>4</w:t>
              </w:r>
            </w:ins>
            <w:r>
              <w:t xml:space="preserve">01 checks numbered Nxxx </w:t>
            </w:r>
          </w:p>
        </w:tc>
        <w:tc>
          <w:tcPr>
            <w:tcW w:w="2818" w:type="dxa"/>
            <w:tcBorders>
              <w:top w:val="single" w:sz="4" w:space="0" w:color="000000"/>
              <w:left w:val="single" w:sz="4" w:space="0" w:color="000000"/>
              <w:bottom w:val="single" w:sz="4" w:space="0" w:color="000000"/>
              <w:right w:val="single" w:sz="4" w:space="0" w:color="000000"/>
            </w:tcBorders>
          </w:tcPr>
          <w:p w14:paraId="1A0A6095" w14:textId="77777777" w:rsidR="00A42A75" w:rsidRDefault="001C6303">
            <w:pPr>
              <w:spacing w:after="0" w:line="259" w:lineRule="auto"/>
              <w:ind w:left="2" w:firstLine="0"/>
              <w:jc w:val="left"/>
            </w:pPr>
            <w:r>
              <w:t xml:space="preserve">Exchange set </w:t>
            </w:r>
          </w:p>
        </w:tc>
      </w:tr>
      <w:tr w:rsidR="00A42A75" w:rsidRPr="00680C41" w14:paraId="2429B39F" w14:textId="77777777">
        <w:trPr>
          <w:trHeight w:val="590"/>
        </w:trPr>
        <w:tc>
          <w:tcPr>
            <w:tcW w:w="762" w:type="dxa"/>
            <w:tcBorders>
              <w:top w:val="single" w:sz="4" w:space="0" w:color="000000"/>
              <w:left w:val="single" w:sz="4" w:space="0" w:color="000000"/>
              <w:bottom w:val="single" w:sz="4" w:space="0" w:color="000000"/>
              <w:right w:val="single" w:sz="4" w:space="0" w:color="000000"/>
            </w:tcBorders>
          </w:tcPr>
          <w:p w14:paraId="646E7CAB" w14:textId="77777777" w:rsidR="00A42A75" w:rsidRDefault="001C6303">
            <w:pPr>
              <w:spacing w:after="0" w:line="259" w:lineRule="auto"/>
              <w:ind w:left="0" w:firstLine="0"/>
              <w:jc w:val="left"/>
            </w:pPr>
            <w:commentRangeStart w:id="181"/>
            <w:r>
              <w:lastRenderedPageBreak/>
              <w:t xml:space="preserve">8 </w:t>
            </w:r>
          </w:p>
        </w:tc>
        <w:tc>
          <w:tcPr>
            <w:tcW w:w="3780" w:type="dxa"/>
            <w:tcBorders>
              <w:top w:val="single" w:sz="4" w:space="0" w:color="000000"/>
              <w:left w:val="single" w:sz="4" w:space="0" w:color="000000"/>
              <w:bottom w:val="single" w:sz="4" w:space="0" w:color="000000"/>
              <w:right w:val="single" w:sz="4" w:space="0" w:color="000000"/>
            </w:tcBorders>
          </w:tcPr>
          <w:p w14:paraId="7DB1A161" w14:textId="77777777" w:rsidR="00A42A75" w:rsidRDefault="001C6303">
            <w:pPr>
              <w:spacing w:after="0" w:line="259" w:lineRule="auto"/>
              <w:ind w:left="1" w:firstLine="0"/>
              <w:jc w:val="left"/>
            </w:pPr>
            <w:r>
              <w:t xml:space="preserve">Product catalogue checks </w:t>
            </w:r>
          </w:p>
        </w:tc>
        <w:tc>
          <w:tcPr>
            <w:tcW w:w="1655" w:type="dxa"/>
            <w:tcBorders>
              <w:top w:val="single" w:sz="4" w:space="0" w:color="000000"/>
              <w:left w:val="single" w:sz="4" w:space="0" w:color="000000"/>
              <w:bottom w:val="single" w:sz="4" w:space="0" w:color="000000"/>
              <w:right w:val="single" w:sz="4" w:space="0" w:color="000000"/>
            </w:tcBorders>
          </w:tcPr>
          <w:p w14:paraId="228910B5" w14:textId="77777777" w:rsidR="00A42A75" w:rsidRDefault="001C6303">
            <w:pPr>
              <w:spacing w:after="0" w:line="259" w:lineRule="auto"/>
              <w:ind w:left="1" w:firstLine="0"/>
              <w:jc w:val="left"/>
            </w:pPr>
            <w:r>
              <w:t xml:space="preserve">S-158:128 </w:t>
            </w:r>
          </w:p>
        </w:tc>
        <w:tc>
          <w:tcPr>
            <w:tcW w:w="2818" w:type="dxa"/>
            <w:tcBorders>
              <w:top w:val="single" w:sz="4" w:space="0" w:color="000000"/>
              <w:left w:val="single" w:sz="4" w:space="0" w:color="000000"/>
              <w:bottom w:val="single" w:sz="4" w:space="0" w:color="000000"/>
              <w:right w:val="single" w:sz="4" w:space="0" w:color="000000"/>
            </w:tcBorders>
          </w:tcPr>
          <w:p w14:paraId="7F52BD00" w14:textId="77777777" w:rsidR="00A42A75" w:rsidRPr="00680C41" w:rsidRDefault="001C6303" w:rsidP="00766EA6">
            <w:pPr>
              <w:spacing w:after="0" w:line="259" w:lineRule="auto"/>
              <w:ind w:left="2" w:firstLine="0"/>
              <w:jc w:val="left"/>
              <w:rPr>
                <w:lang w:val="en-US"/>
              </w:rPr>
            </w:pPr>
            <w:r w:rsidRPr="00680C41">
              <w:rPr>
                <w:lang w:val="en-US"/>
              </w:rPr>
              <w:t>S-128 datasets describing S</w:t>
            </w:r>
            <w:ins w:id="182" w:author="Birklhuber Bernd" w:date="2025-06-16T15:22:00Z">
              <w:r w:rsidR="00766EA6">
                <w:rPr>
                  <w:lang w:val="en-US"/>
                </w:rPr>
                <w:t>-</w:t>
              </w:r>
            </w:ins>
            <w:del w:id="183" w:author="Birklhuber Bernd" w:date="2025-06-16T15:22:00Z">
              <w:r w:rsidRPr="00680C41" w:rsidDel="00766EA6">
                <w:rPr>
                  <w:lang w:val="en-US"/>
                </w:rPr>
                <w:delText>1</w:delText>
              </w:r>
            </w:del>
            <w:ins w:id="184" w:author="Birklhuber Bernd" w:date="2025-06-16T15:22:00Z">
              <w:r w:rsidR="00766EA6">
                <w:rPr>
                  <w:lang w:val="en-US"/>
                </w:rPr>
                <w:t>4</w:t>
              </w:r>
            </w:ins>
            <w:r w:rsidRPr="00680C41">
              <w:rPr>
                <w:lang w:val="en-US"/>
              </w:rPr>
              <w:t xml:space="preserve">01 datasets </w:t>
            </w:r>
            <w:commentRangeEnd w:id="181"/>
            <w:r w:rsidR="00766EA6">
              <w:rPr>
                <w:rStyle w:val="Kommentarzeichen"/>
                <w:rFonts w:ascii="Garamond" w:eastAsia="Times New Roman" w:hAnsi="Garamond" w:cs="Times New Roman"/>
                <w:color w:val="auto"/>
                <w:lang w:val="en-US" w:eastAsia="en-US"/>
              </w:rPr>
              <w:commentReference w:id="181"/>
            </w:r>
          </w:p>
        </w:tc>
      </w:tr>
    </w:tbl>
    <w:p w14:paraId="6EDC8FBC" w14:textId="77777777" w:rsidR="00A42A75" w:rsidRPr="00680C41" w:rsidRDefault="001C6303">
      <w:pPr>
        <w:spacing w:after="283" w:line="259" w:lineRule="auto"/>
        <w:ind w:left="1" w:firstLine="0"/>
        <w:jc w:val="left"/>
        <w:rPr>
          <w:lang w:val="en-US"/>
        </w:rPr>
      </w:pPr>
      <w:r w:rsidRPr="00680C41">
        <w:rPr>
          <w:lang w:val="en-US"/>
        </w:rPr>
        <w:t xml:space="preserve"> </w:t>
      </w:r>
    </w:p>
    <w:p w14:paraId="1E83093F" w14:textId="77777777" w:rsidR="00A42A75" w:rsidRPr="00680C41" w:rsidRDefault="001C6303">
      <w:pPr>
        <w:pStyle w:val="berschrift1"/>
        <w:ind w:left="-4"/>
        <w:rPr>
          <w:lang w:val="en-US"/>
        </w:rPr>
      </w:pPr>
      <w:bookmarkStart w:id="185" w:name="_Toc29670"/>
      <w:r w:rsidRPr="00680C41">
        <w:rPr>
          <w:lang w:val="en-US"/>
        </w:rPr>
        <w:t xml:space="preserve">7 Check Classification </w:t>
      </w:r>
      <w:bookmarkEnd w:id="185"/>
    </w:p>
    <w:p w14:paraId="240689BC" w14:textId="77777777" w:rsidR="00A42A75" w:rsidRPr="00680C41" w:rsidRDefault="001C6303">
      <w:pPr>
        <w:ind w:left="-5" w:right="6"/>
        <w:rPr>
          <w:lang w:val="en-US"/>
        </w:rPr>
      </w:pPr>
      <w:r w:rsidRPr="00680C41">
        <w:rPr>
          <w:lang w:val="en-US"/>
        </w:rPr>
        <w:t xml:space="preserve">The check classification conforms to the scheme described in S-158. </w:t>
      </w:r>
    </w:p>
    <w:p w14:paraId="29DEAE97" w14:textId="77777777" w:rsidR="00A42A75" w:rsidRPr="00680C41" w:rsidRDefault="001C6303">
      <w:pPr>
        <w:pStyle w:val="berschrift1"/>
        <w:ind w:left="-4"/>
        <w:rPr>
          <w:lang w:val="en-US"/>
        </w:rPr>
      </w:pPr>
      <w:bookmarkStart w:id="186" w:name="_Toc29671"/>
      <w:r w:rsidRPr="00680C41">
        <w:rPr>
          <w:lang w:val="en-US"/>
        </w:rPr>
        <w:t xml:space="preserve">8 Geometry and Spatial Operators </w:t>
      </w:r>
      <w:bookmarkEnd w:id="186"/>
    </w:p>
    <w:p w14:paraId="5EDCA0A9" w14:textId="77777777" w:rsidR="00A42A75" w:rsidRPr="00680C41" w:rsidRDefault="001C6303">
      <w:pPr>
        <w:ind w:left="-5" w:right="6"/>
        <w:rPr>
          <w:lang w:val="en-US"/>
        </w:rPr>
      </w:pPr>
      <w:r w:rsidRPr="00680C41">
        <w:rPr>
          <w:lang w:val="en-US"/>
        </w:rPr>
        <w:t xml:space="preserve">Geometry and spatial operators conform to the operators for vector products described in S-158. </w:t>
      </w:r>
    </w:p>
    <w:p w14:paraId="510C4A03" w14:textId="77777777" w:rsidR="00A42A75" w:rsidRPr="00680C41" w:rsidRDefault="001C6303">
      <w:pPr>
        <w:spacing w:after="293"/>
        <w:ind w:left="-5" w:right="6"/>
        <w:rPr>
          <w:lang w:val="en-US"/>
        </w:rPr>
      </w:pPr>
      <w:r w:rsidRPr="00680C41">
        <w:rPr>
          <w:lang w:val="en-US"/>
        </w:rPr>
        <w:t xml:space="preserve">For all spatial operators a default tolerance of 1/CMFX, 1/CMFY, or 1/CMFZ (corresponding to the coordinate axis) should be applied in validation software. </w:t>
      </w:r>
    </w:p>
    <w:p w14:paraId="5F802E07" w14:textId="77777777" w:rsidR="00A42A75" w:rsidRPr="00680C41" w:rsidRDefault="001C6303">
      <w:pPr>
        <w:pStyle w:val="berschrift1"/>
        <w:ind w:left="-4"/>
        <w:rPr>
          <w:lang w:val="en-US"/>
        </w:rPr>
      </w:pPr>
      <w:bookmarkStart w:id="187" w:name="_Toc29672"/>
      <w:r w:rsidRPr="00680C41">
        <w:rPr>
          <w:lang w:val="en-US"/>
        </w:rPr>
        <w:t xml:space="preserve">9 Other Components of this Specification </w:t>
      </w:r>
      <w:bookmarkEnd w:id="187"/>
    </w:p>
    <w:p w14:paraId="5372B3AF" w14:textId="77777777" w:rsidR="00A42A75" w:rsidRPr="00680C41" w:rsidRDefault="001C6303">
      <w:pPr>
        <w:ind w:left="-5" w:right="6"/>
        <w:rPr>
          <w:lang w:val="en-US"/>
        </w:rPr>
      </w:pPr>
      <w:r w:rsidRPr="00680C41">
        <w:rPr>
          <w:lang w:val="en-US"/>
        </w:rPr>
        <w:t xml:space="preserve">The other components of this Specification listed below are provided as separate documents or artefacts accompanying this document and form an integral part of this Specification. </w:t>
      </w:r>
    </w:p>
    <w:p w14:paraId="7264250D" w14:textId="77777777" w:rsidR="00A42A75" w:rsidRPr="00680C41" w:rsidRDefault="001C6303">
      <w:pPr>
        <w:spacing w:after="126"/>
        <w:ind w:left="370" w:right="6"/>
        <w:rPr>
          <w:lang w:val="en-US"/>
        </w:rPr>
      </w:pPr>
      <w:r w:rsidRPr="00680C41">
        <w:rPr>
          <w:lang w:val="en-US"/>
        </w:rPr>
        <w:t>1) Spreadsheet of S-</w:t>
      </w:r>
      <w:del w:id="188" w:author="Birklhuber Bernd" w:date="2025-06-16T15:23:00Z">
        <w:r w:rsidRPr="00680C41" w:rsidDel="00766EA6">
          <w:rPr>
            <w:lang w:val="en-US"/>
          </w:rPr>
          <w:delText>1</w:delText>
        </w:r>
      </w:del>
      <w:ins w:id="189" w:author="Birklhuber Bernd" w:date="2025-06-16T15:23:00Z">
        <w:r w:rsidR="00766EA6">
          <w:rPr>
            <w:lang w:val="en-US"/>
          </w:rPr>
          <w:t>4</w:t>
        </w:r>
      </w:ins>
      <w:r w:rsidRPr="00680C41">
        <w:rPr>
          <w:lang w:val="en-US"/>
        </w:rPr>
        <w:t>01 validation checks named S158_</w:t>
      </w:r>
      <w:del w:id="190" w:author="Birklhuber Bernd" w:date="2025-06-16T15:23:00Z">
        <w:r w:rsidRPr="00680C41" w:rsidDel="00766EA6">
          <w:rPr>
            <w:lang w:val="en-US"/>
          </w:rPr>
          <w:delText>1</w:delText>
        </w:r>
      </w:del>
      <w:ins w:id="191" w:author="Birklhuber Bernd" w:date="2025-06-16T15:23:00Z">
        <w:r w:rsidR="00766EA6">
          <w:rPr>
            <w:lang w:val="en-US"/>
          </w:rPr>
          <w:t>4</w:t>
        </w:r>
      </w:ins>
      <w:bookmarkStart w:id="192" w:name="_GoBack"/>
      <w:bookmarkEnd w:id="192"/>
      <w:r w:rsidRPr="00680C41">
        <w:rPr>
          <w:lang w:val="en-US"/>
        </w:rPr>
        <w:t xml:space="preserve">01_1_0_0 </w:t>
      </w:r>
    </w:p>
    <w:p w14:paraId="06EE53D2" w14:textId="77777777" w:rsidR="00A42A75" w:rsidRPr="00680C41" w:rsidRDefault="001C6303">
      <w:pPr>
        <w:spacing w:after="0" w:line="259" w:lineRule="auto"/>
        <w:ind w:left="1" w:firstLine="0"/>
        <w:jc w:val="left"/>
        <w:rPr>
          <w:lang w:val="en-US"/>
        </w:rPr>
      </w:pPr>
      <w:r w:rsidRPr="00680C41">
        <w:rPr>
          <w:lang w:val="en-US"/>
        </w:rPr>
        <w:t xml:space="preserve"> </w:t>
      </w:r>
      <w:r w:rsidRPr="00680C41">
        <w:rPr>
          <w:lang w:val="en-US"/>
        </w:rPr>
        <w:tab/>
        <w:t xml:space="preserve"> </w:t>
      </w:r>
      <w:r w:rsidRPr="00680C41">
        <w:rPr>
          <w:lang w:val="en-US"/>
        </w:rPr>
        <w:br w:type="page"/>
      </w:r>
    </w:p>
    <w:p w14:paraId="00124894" w14:textId="77777777" w:rsidR="00A42A75" w:rsidRPr="00680C41" w:rsidRDefault="001C6303">
      <w:pPr>
        <w:spacing w:after="223" w:line="259" w:lineRule="auto"/>
        <w:ind w:left="1" w:firstLine="0"/>
        <w:jc w:val="left"/>
        <w:rPr>
          <w:lang w:val="en-US"/>
        </w:rPr>
      </w:pPr>
      <w:r w:rsidRPr="00680C41">
        <w:rPr>
          <w:lang w:val="en-US"/>
        </w:rPr>
        <w:lastRenderedPageBreak/>
        <w:t xml:space="preserve"> </w:t>
      </w:r>
    </w:p>
    <w:p w14:paraId="58770C76" w14:textId="77777777" w:rsidR="00A42A75" w:rsidRPr="00680C41" w:rsidRDefault="001C6303">
      <w:pPr>
        <w:spacing w:after="223" w:line="259" w:lineRule="auto"/>
        <w:ind w:left="1" w:firstLine="0"/>
        <w:jc w:val="left"/>
        <w:rPr>
          <w:lang w:val="en-US"/>
        </w:rPr>
      </w:pPr>
      <w:r w:rsidRPr="00680C41">
        <w:rPr>
          <w:lang w:val="en-US"/>
        </w:rPr>
        <w:t xml:space="preserve"> </w:t>
      </w:r>
    </w:p>
    <w:p w14:paraId="6A25FBA2" w14:textId="77777777" w:rsidR="00A42A75" w:rsidRPr="00680C41" w:rsidRDefault="001C6303">
      <w:pPr>
        <w:spacing w:after="221" w:line="259" w:lineRule="auto"/>
        <w:ind w:left="1" w:firstLine="0"/>
        <w:jc w:val="left"/>
        <w:rPr>
          <w:lang w:val="en-US"/>
        </w:rPr>
      </w:pPr>
      <w:r w:rsidRPr="00680C41">
        <w:rPr>
          <w:lang w:val="en-US"/>
        </w:rPr>
        <w:t xml:space="preserve"> </w:t>
      </w:r>
    </w:p>
    <w:p w14:paraId="4E336B7D" w14:textId="77777777" w:rsidR="00A42A75" w:rsidRPr="00680C41" w:rsidRDefault="001C6303">
      <w:pPr>
        <w:spacing w:after="223" w:line="259" w:lineRule="auto"/>
        <w:ind w:left="1" w:firstLine="0"/>
        <w:jc w:val="left"/>
        <w:rPr>
          <w:lang w:val="en-US"/>
        </w:rPr>
      </w:pPr>
      <w:r w:rsidRPr="00680C41">
        <w:rPr>
          <w:lang w:val="en-US"/>
        </w:rPr>
        <w:t xml:space="preserve"> </w:t>
      </w:r>
    </w:p>
    <w:p w14:paraId="25AF7AFF" w14:textId="77777777" w:rsidR="00A42A75" w:rsidRPr="00680C41" w:rsidRDefault="001C6303">
      <w:pPr>
        <w:spacing w:after="223" w:line="259" w:lineRule="auto"/>
        <w:ind w:left="1" w:firstLine="0"/>
        <w:jc w:val="left"/>
        <w:rPr>
          <w:lang w:val="en-US"/>
        </w:rPr>
      </w:pPr>
      <w:r w:rsidRPr="00680C41">
        <w:rPr>
          <w:lang w:val="en-US"/>
        </w:rPr>
        <w:t xml:space="preserve"> </w:t>
      </w:r>
    </w:p>
    <w:p w14:paraId="580E4148" w14:textId="77777777" w:rsidR="00A42A75" w:rsidRPr="00680C41" w:rsidRDefault="001C6303">
      <w:pPr>
        <w:spacing w:after="223" w:line="259" w:lineRule="auto"/>
        <w:ind w:left="1" w:firstLine="0"/>
        <w:jc w:val="left"/>
        <w:rPr>
          <w:lang w:val="en-US"/>
        </w:rPr>
      </w:pPr>
      <w:r w:rsidRPr="00680C41">
        <w:rPr>
          <w:lang w:val="en-US"/>
        </w:rPr>
        <w:t xml:space="preserve"> </w:t>
      </w:r>
    </w:p>
    <w:p w14:paraId="35EB4D49" w14:textId="77777777" w:rsidR="00A42A75" w:rsidRPr="00680C41" w:rsidRDefault="001C6303">
      <w:pPr>
        <w:spacing w:after="223" w:line="259" w:lineRule="auto"/>
        <w:ind w:left="1" w:firstLine="0"/>
        <w:jc w:val="left"/>
        <w:rPr>
          <w:lang w:val="en-US"/>
        </w:rPr>
      </w:pPr>
      <w:r w:rsidRPr="00680C41">
        <w:rPr>
          <w:lang w:val="en-US"/>
        </w:rPr>
        <w:t xml:space="preserve"> </w:t>
      </w:r>
    </w:p>
    <w:p w14:paraId="1F00B31A" w14:textId="77777777" w:rsidR="00A42A75" w:rsidRPr="00680C41" w:rsidRDefault="001C6303">
      <w:pPr>
        <w:spacing w:after="223" w:line="259" w:lineRule="auto"/>
        <w:ind w:left="1" w:firstLine="0"/>
        <w:jc w:val="left"/>
        <w:rPr>
          <w:lang w:val="en-US"/>
        </w:rPr>
      </w:pPr>
      <w:r w:rsidRPr="00680C41">
        <w:rPr>
          <w:lang w:val="en-US"/>
        </w:rPr>
        <w:t xml:space="preserve"> </w:t>
      </w:r>
    </w:p>
    <w:p w14:paraId="78E3AE27" w14:textId="77777777" w:rsidR="00A42A75" w:rsidRPr="00680C41" w:rsidRDefault="001C6303">
      <w:pPr>
        <w:spacing w:after="221" w:line="259" w:lineRule="auto"/>
        <w:ind w:left="1" w:firstLine="0"/>
        <w:jc w:val="left"/>
        <w:rPr>
          <w:lang w:val="en-US"/>
        </w:rPr>
      </w:pPr>
      <w:r w:rsidRPr="00680C41">
        <w:rPr>
          <w:lang w:val="en-US"/>
        </w:rPr>
        <w:t xml:space="preserve"> </w:t>
      </w:r>
    </w:p>
    <w:p w14:paraId="519D19D5" w14:textId="77777777" w:rsidR="00A42A75" w:rsidRPr="00680C41" w:rsidRDefault="001C6303">
      <w:pPr>
        <w:spacing w:after="50" w:line="259" w:lineRule="auto"/>
        <w:ind w:left="1" w:firstLine="0"/>
        <w:jc w:val="left"/>
        <w:rPr>
          <w:lang w:val="en-US"/>
        </w:rPr>
      </w:pPr>
      <w:r w:rsidRPr="00680C41">
        <w:rPr>
          <w:lang w:val="en-US"/>
        </w:rPr>
        <w:t xml:space="preserve"> </w:t>
      </w:r>
    </w:p>
    <w:p w14:paraId="12F4F066" w14:textId="77777777" w:rsidR="00A42A75" w:rsidRDefault="001C6303">
      <w:pPr>
        <w:tabs>
          <w:tab w:val="center" w:pos="2303"/>
          <w:tab w:val="center" w:pos="4505"/>
        </w:tabs>
        <w:spacing w:after="0" w:line="259" w:lineRule="auto"/>
        <w:ind w:left="0" w:firstLine="0"/>
        <w:jc w:val="left"/>
      </w:pPr>
      <w:r w:rsidRPr="00680C41">
        <w:rPr>
          <w:sz w:val="31"/>
          <w:vertAlign w:val="superscript"/>
          <w:lang w:val="en-US"/>
        </w:rPr>
        <w:t xml:space="preserve"> </w:t>
      </w:r>
      <w:r w:rsidRPr="00680C41">
        <w:rPr>
          <w:sz w:val="31"/>
          <w:vertAlign w:val="superscript"/>
          <w:lang w:val="en-US"/>
        </w:rPr>
        <w:tab/>
      </w:r>
      <w:r w:rsidRPr="00680C41">
        <w:rPr>
          <w:sz w:val="22"/>
          <w:lang w:val="en-US"/>
        </w:rPr>
        <w:t xml:space="preserve"> </w:t>
      </w:r>
      <w:r w:rsidRPr="00680C41">
        <w:rPr>
          <w:sz w:val="22"/>
          <w:lang w:val="en-US"/>
        </w:rPr>
        <w:tab/>
      </w:r>
      <w:r>
        <w:rPr>
          <w:sz w:val="22"/>
        </w:rPr>
        <w:t xml:space="preserve">Page intentionally left blank </w:t>
      </w:r>
    </w:p>
    <w:p w14:paraId="59B741BC" w14:textId="77777777" w:rsidR="00A42A75" w:rsidRDefault="001C6303">
      <w:pPr>
        <w:spacing w:after="223" w:line="259" w:lineRule="auto"/>
        <w:ind w:left="1" w:firstLine="0"/>
        <w:jc w:val="left"/>
      </w:pPr>
      <w:r>
        <w:t xml:space="preserve"> </w:t>
      </w:r>
    </w:p>
    <w:p w14:paraId="6661AA7A" w14:textId="77777777" w:rsidR="00A42A75" w:rsidRDefault="001C6303">
      <w:pPr>
        <w:spacing w:after="223" w:line="259" w:lineRule="auto"/>
        <w:ind w:left="1" w:firstLine="0"/>
        <w:jc w:val="left"/>
      </w:pPr>
      <w:r>
        <w:t xml:space="preserve"> </w:t>
      </w:r>
    </w:p>
    <w:p w14:paraId="4BD5FAB6" w14:textId="77777777" w:rsidR="00A42A75" w:rsidRDefault="001C6303">
      <w:pPr>
        <w:spacing w:after="0" w:line="259" w:lineRule="auto"/>
        <w:ind w:left="1" w:firstLine="0"/>
        <w:jc w:val="left"/>
      </w:pPr>
      <w:r>
        <w:t xml:space="preserve"> </w:t>
      </w:r>
    </w:p>
    <w:sectPr w:rsidR="00A42A75">
      <w:headerReference w:type="even" r:id="rId29"/>
      <w:headerReference w:type="default" r:id="rId30"/>
      <w:footerReference w:type="even" r:id="rId31"/>
      <w:footerReference w:type="default" r:id="rId32"/>
      <w:headerReference w:type="first" r:id="rId33"/>
      <w:footerReference w:type="first" r:id="rId34"/>
      <w:pgSz w:w="11906" w:h="16838"/>
      <w:pgMar w:top="1446" w:right="1439" w:bottom="1631" w:left="1439" w:header="754" w:footer="71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Birklhuber Bernd [2]" w:date="2024-11-13T11:00:00Z" w:initials="BB">
    <w:p w14:paraId="196DA43C" w14:textId="77777777" w:rsidR="001C6303" w:rsidRDefault="001C6303" w:rsidP="001C6303">
      <w:pPr>
        <w:pStyle w:val="Kommentartext"/>
      </w:pPr>
      <w:r>
        <w:rPr>
          <w:rStyle w:val="Kommentarzeichen"/>
        </w:rPr>
        <w:annotationRef/>
      </w:r>
      <w:r w:rsidRPr="00033EA7">
        <w:rPr>
          <w:highlight w:val="green"/>
        </w:rPr>
        <w:t>Permission issued on 2024 10 31</w:t>
      </w:r>
    </w:p>
  </w:comment>
  <w:comment w:id="27" w:author="Birklhuber Bernd" w:date="2025-06-16T15:03:00Z" w:initials="BB">
    <w:p w14:paraId="1E423E75" w14:textId="77777777" w:rsidR="001C6303" w:rsidRDefault="001C6303">
      <w:pPr>
        <w:pStyle w:val="Kommentartext"/>
      </w:pPr>
      <w:r>
        <w:rPr>
          <w:rStyle w:val="Kommentarzeichen"/>
        </w:rPr>
        <w:annotationRef/>
      </w:r>
      <w:r>
        <w:t>To be discussed</w:t>
      </w:r>
    </w:p>
  </w:comment>
  <w:comment w:id="71" w:author="Birklhuber Bernd" w:date="2025-06-16T15:08:00Z" w:initials="BB">
    <w:p w14:paraId="6E62CBDE" w14:textId="77777777" w:rsidR="001C6303" w:rsidRDefault="001C6303">
      <w:pPr>
        <w:pStyle w:val="Kommentartext"/>
      </w:pPr>
      <w:r>
        <w:rPr>
          <w:rStyle w:val="Kommentarzeichen"/>
        </w:rPr>
        <w:annotationRef/>
      </w:r>
      <w:r>
        <w:t>Is it possible to keep this reference (at least at IEHG level) or do we need to include the S-100 checks in our document (in Europe)?</w:t>
      </w:r>
    </w:p>
  </w:comment>
  <w:comment w:id="82" w:author="Birklhuber Bernd" w:date="2025-06-16T15:11:00Z" w:initials="BB">
    <w:p w14:paraId="5F33FAC8" w14:textId="77777777" w:rsidR="001C6303" w:rsidRDefault="001C6303">
      <w:pPr>
        <w:pStyle w:val="Kommentartext"/>
      </w:pPr>
      <w:r>
        <w:rPr>
          <w:rStyle w:val="Kommentarzeichen"/>
        </w:rPr>
        <w:annotationRef/>
      </w:r>
      <w:r>
        <w:t>To be clarified</w:t>
      </w:r>
    </w:p>
  </w:comment>
  <w:comment w:id="111" w:author="Birklhuber Bernd" w:date="2025-06-16T15:14:00Z" w:initials="BB">
    <w:p w14:paraId="6828C3AA" w14:textId="77777777" w:rsidR="001C6303" w:rsidRDefault="001C6303">
      <w:pPr>
        <w:pStyle w:val="Kommentartext"/>
      </w:pPr>
      <w:r>
        <w:rPr>
          <w:rStyle w:val="Kommentarzeichen"/>
        </w:rPr>
        <w:annotationRef/>
      </w:r>
      <w:r>
        <w:t>To be updated</w:t>
      </w:r>
    </w:p>
  </w:comment>
  <w:comment w:id="112" w:author="Birklhuber Bernd" w:date="2025-06-16T15:14:00Z" w:initials="BB">
    <w:p w14:paraId="7EE73801" w14:textId="77777777" w:rsidR="001C6303" w:rsidRDefault="001C6303">
      <w:pPr>
        <w:pStyle w:val="Kommentartext"/>
      </w:pPr>
      <w:r>
        <w:rPr>
          <w:rStyle w:val="Kommentarzeichen"/>
        </w:rPr>
        <w:annotationRef/>
      </w:r>
      <w:r>
        <w:t>IEHG?</w:t>
      </w:r>
    </w:p>
  </w:comment>
  <w:comment w:id="181" w:author="Birklhuber Bernd" w:date="2025-06-16T15:22:00Z" w:initials="BB">
    <w:p w14:paraId="075C8A1C" w14:textId="77777777" w:rsidR="00766EA6" w:rsidRDefault="00766EA6">
      <w:pPr>
        <w:pStyle w:val="Kommentartext"/>
      </w:pPr>
      <w:r>
        <w:rPr>
          <w:rStyle w:val="Kommentarzeichen"/>
        </w:rPr>
        <w:annotationRef/>
      </w:r>
      <w:r>
        <w:t>To be checked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6DA43C" w15:done="0"/>
  <w15:commentEx w15:paraId="1E423E75" w15:done="0"/>
  <w15:commentEx w15:paraId="6E62CBDE" w15:done="0"/>
  <w15:commentEx w15:paraId="5F33FAC8" w15:done="0"/>
  <w15:commentEx w15:paraId="6828C3AA" w15:done="0"/>
  <w15:commentEx w15:paraId="7EE73801" w15:done="0"/>
  <w15:commentEx w15:paraId="075C8A1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2ED04" w14:textId="77777777" w:rsidR="004949D8" w:rsidRDefault="004949D8">
      <w:pPr>
        <w:spacing w:after="0" w:line="240" w:lineRule="auto"/>
      </w:pPr>
      <w:r>
        <w:separator/>
      </w:r>
    </w:p>
  </w:endnote>
  <w:endnote w:type="continuationSeparator" w:id="0">
    <w:p w14:paraId="0EABEF1E" w14:textId="77777777" w:rsidR="004949D8" w:rsidRDefault="004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15350" w14:textId="77777777" w:rsidR="001C6303" w:rsidRDefault="001C6303">
    <w:pPr>
      <w:tabs>
        <w:tab w:val="center" w:pos="4514"/>
        <w:tab w:val="right" w:pos="9025"/>
      </w:tabs>
      <w:spacing w:after="0" w:line="259" w:lineRule="auto"/>
      <w:ind w:left="0" w:right="-5" w:firstLine="0"/>
      <w:jc w:val="left"/>
    </w:pPr>
    <w:r>
      <w:rPr>
        <w:sz w:val="16"/>
      </w:rPr>
      <w:t xml:space="preserve">S-158:101 </w:t>
    </w:r>
    <w:r>
      <w:rPr>
        <w:sz w:val="16"/>
      </w:rPr>
      <w:tab/>
      <w:t xml:space="preserve">December 2024 </w:t>
    </w:r>
    <w:r>
      <w:rPr>
        <w:sz w:val="16"/>
      </w:rPr>
      <w:tab/>
      <w:t xml:space="preserve">Edition 1.0.0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F29FA" w14:textId="77777777" w:rsidR="001C6303" w:rsidRDefault="001C6303">
    <w:pPr>
      <w:tabs>
        <w:tab w:val="center" w:pos="4514"/>
        <w:tab w:val="right" w:pos="9025"/>
      </w:tabs>
      <w:spacing w:after="0" w:line="259" w:lineRule="auto"/>
      <w:ind w:left="0" w:right="-5" w:firstLine="0"/>
      <w:jc w:val="left"/>
    </w:pPr>
    <w:r>
      <w:rPr>
        <w:sz w:val="16"/>
      </w:rPr>
      <w:t xml:space="preserve">S-158:101 </w:t>
    </w:r>
    <w:r>
      <w:rPr>
        <w:sz w:val="16"/>
      </w:rPr>
      <w:tab/>
      <w:t xml:space="preserve">December 2024 </w:t>
    </w:r>
    <w:r>
      <w:rPr>
        <w:sz w:val="16"/>
      </w:rPr>
      <w:tab/>
      <w:t xml:space="preserve">Edition 1.0.0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33049" w14:textId="77777777" w:rsidR="001C6303" w:rsidRDefault="001C630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BE242" w14:textId="77777777" w:rsidR="001C6303" w:rsidRDefault="001C6303">
    <w:pPr>
      <w:tabs>
        <w:tab w:val="center" w:pos="4514"/>
        <w:tab w:val="right" w:pos="9028"/>
      </w:tabs>
      <w:spacing w:after="0" w:line="259" w:lineRule="auto"/>
      <w:ind w:left="0" w:right="-2" w:firstLine="0"/>
      <w:jc w:val="left"/>
    </w:pPr>
    <w:r>
      <w:rPr>
        <w:sz w:val="16"/>
      </w:rPr>
      <w:t>S-158:</w:t>
    </w:r>
    <w:ins w:id="193" w:author="Birklhuber Bernd" w:date="2025-06-16T14:56:00Z">
      <w:r>
        <w:rPr>
          <w:sz w:val="16"/>
        </w:rPr>
        <w:t>4</w:t>
      </w:r>
    </w:ins>
    <w:del w:id="194" w:author="Birklhuber Bernd" w:date="2025-06-16T14:56:00Z">
      <w:r w:rsidDel="001C6303">
        <w:rPr>
          <w:sz w:val="16"/>
        </w:rPr>
        <w:delText>1</w:delText>
      </w:r>
    </w:del>
    <w:r>
      <w:rPr>
        <w:sz w:val="16"/>
      </w:rPr>
      <w:t xml:space="preserve">01 </w:t>
    </w:r>
    <w:r>
      <w:rPr>
        <w:sz w:val="16"/>
      </w:rPr>
      <w:tab/>
    </w:r>
    <w:del w:id="195" w:author="Birklhuber Bernd" w:date="2025-06-16T14:56:00Z">
      <w:r w:rsidDel="001C6303">
        <w:rPr>
          <w:sz w:val="16"/>
        </w:rPr>
        <w:delText xml:space="preserve">December </w:delText>
      </w:r>
    </w:del>
    <w:ins w:id="196" w:author="Birklhuber Bernd" w:date="2025-06-16T14:56:00Z">
      <w:r>
        <w:rPr>
          <w:sz w:val="16"/>
        </w:rPr>
        <w:t xml:space="preserve">June </w:t>
      </w:r>
    </w:ins>
    <w:r>
      <w:rPr>
        <w:sz w:val="16"/>
      </w:rPr>
      <w:t>202</w:t>
    </w:r>
    <w:ins w:id="197" w:author="Birklhuber Bernd" w:date="2025-06-16T14:56:00Z">
      <w:r>
        <w:rPr>
          <w:sz w:val="16"/>
        </w:rPr>
        <w:t>5</w:t>
      </w:r>
    </w:ins>
    <w:del w:id="198" w:author="Birklhuber Bernd" w:date="2025-06-16T14:56:00Z">
      <w:r w:rsidDel="001C6303">
        <w:rPr>
          <w:sz w:val="16"/>
        </w:rPr>
        <w:delText xml:space="preserve">4 </w:delText>
      </w:r>
    </w:del>
    <w:r>
      <w:rPr>
        <w:sz w:val="16"/>
      </w:rPr>
      <w:tab/>
      <w:t xml:space="preserve">Edition 1.0.0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ADD2E" w14:textId="77777777" w:rsidR="001C6303" w:rsidRDefault="001C6303">
    <w:pPr>
      <w:tabs>
        <w:tab w:val="center" w:pos="4514"/>
        <w:tab w:val="right" w:pos="9028"/>
      </w:tabs>
      <w:spacing w:after="0" w:line="259" w:lineRule="auto"/>
      <w:ind w:left="0" w:right="-2" w:firstLine="0"/>
      <w:jc w:val="left"/>
    </w:pPr>
    <w:r>
      <w:rPr>
        <w:sz w:val="16"/>
      </w:rPr>
      <w:t xml:space="preserve">S-158:101 </w:t>
    </w:r>
    <w:r>
      <w:rPr>
        <w:sz w:val="16"/>
      </w:rPr>
      <w:tab/>
      <w:t xml:space="preserve">December 2024 </w:t>
    </w:r>
    <w:r>
      <w:rPr>
        <w:sz w:val="16"/>
      </w:rPr>
      <w:tab/>
      <w:t xml:space="preserve">Edition 1.0.0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B1D76" w14:textId="77777777" w:rsidR="001C6303" w:rsidRDefault="001C6303">
    <w:pPr>
      <w:tabs>
        <w:tab w:val="center" w:pos="4514"/>
        <w:tab w:val="right" w:pos="9028"/>
      </w:tabs>
      <w:spacing w:after="0" w:line="259" w:lineRule="auto"/>
      <w:ind w:left="0" w:right="-2" w:firstLine="0"/>
      <w:jc w:val="left"/>
    </w:pPr>
    <w:r>
      <w:rPr>
        <w:sz w:val="16"/>
      </w:rPr>
      <w:t xml:space="preserve">S-158:101 </w:t>
    </w:r>
    <w:r>
      <w:rPr>
        <w:sz w:val="16"/>
      </w:rPr>
      <w:tab/>
      <w:t xml:space="preserve">December 2024 </w:t>
    </w:r>
    <w:r>
      <w:rPr>
        <w:sz w:val="16"/>
      </w:rPr>
      <w:tab/>
      <w:t xml:space="preserve">Edition 1.0.0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185F0" w14:textId="77777777" w:rsidR="004949D8" w:rsidRDefault="004949D8">
      <w:pPr>
        <w:spacing w:after="0" w:line="240" w:lineRule="auto"/>
      </w:pPr>
      <w:r>
        <w:separator/>
      </w:r>
    </w:p>
  </w:footnote>
  <w:footnote w:type="continuationSeparator" w:id="0">
    <w:p w14:paraId="3D0715E7" w14:textId="77777777" w:rsidR="004949D8" w:rsidRDefault="00494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C2B6A" w14:textId="77777777" w:rsidR="001C6303" w:rsidRDefault="001C6303">
    <w:pPr>
      <w:tabs>
        <w:tab w:val="center" w:pos="4538"/>
        <w:tab w:val="center" w:pos="9027"/>
      </w:tabs>
      <w:spacing w:after="0" w:line="259" w:lineRule="auto"/>
      <w:ind w:left="0" w:firstLine="0"/>
      <w:jc w:val="left"/>
    </w:pPr>
    <w:r>
      <w:rPr>
        <w:rFonts w:ascii="Calibri" w:eastAsia="Calibri" w:hAnsi="Calibri" w:cs="Calibri"/>
        <w:sz w:val="22"/>
      </w:rPr>
      <w:tab/>
    </w:r>
    <w:r>
      <w:rPr>
        <w:sz w:val="16"/>
      </w:rPr>
      <w:t xml:space="preserve">ENC Validation Checks </w:t>
    </w:r>
    <w:r>
      <w:rPr>
        <w:sz w:val="16"/>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FD8D1" w14:textId="77777777" w:rsidR="001C6303" w:rsidRDefault="001C6303">
    <w:pPr>
      <w:tabs>
        <w:tab w:val="center" w:pos="4538"/>
      </w:tabs>
      <w:spacing w:after="0" w:line="259" w:lineRule="auto"/>
      <w:ind w:left="0" w:firstLine="0"/>
      <w:jc w:val="left"/>
    </w:pPr>
    <w:r>
      <w:rPr>
        <w:sz w:val="16"/>
      </w:rPr>
      <w:t xml:space="preserve"> </w:t>
    </w:r>
    <w:r>
      <w:rPr>
        <w:sz w:val="16"/>
      </w:rPr>
      <w:tab/>
      <w:t xml:space="preserve">ENC Validation Checks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C1006" w14:textId="77777777" w:rsidR="001C6303" w:rsidRDefault="001C630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39ED0" w14:textId="77777777" w:rsidR="001C6303" w:rsidRDefault="001C6303">
    <w:pPr>
      <w:tabs>
        <w:tab w:val="center" w:pos="4539"/>
        <w:tab w:val="center" w:pos="9027"/>
      </w:tabs>
      <w:spacing w:after="0" w:line="259" w:lineRule="auto"/>
      <w:ind w:left="0" w:firstLine="0"/>
      <w:jc w:val="left"/>
    </w:pPr>
    <w:r>
      <w:fldChar w:fldCharType="begin"/>
    </w:r>
    <w:r>
      <w:instrText xml:space="preserve"> PAGE   \* MERGEFORMAT </w:instrText>
    </w:r>
    <w:r>
      <w:fldChar w:fldCharType="separate"/>
    </w:r>
    <w:r w:rsidR="00766EA6" w:rsidRPr="00766EA6">
      <w:rPr>
        <w:noProof/>
        <w:sz w:val="16"/>
      </w:rPr>
      <w:t>8</w:t>
    </w:r>
    <w:r>
      <w:rPr>
        <w:sz w:val="16"/>
      </w:rPr>
      <w:fldChar w:fldCharType="end"/>
    </w:r>
    <w:r>
      <w:rPr>
        <w:sz w:val="16"/>
      </w:rPr>
      <w:t xml:space="preserve"> </w:t>
    </w:r>
    <w:r>
      <w:rPr>
        <w:sz w:val="16"/>
      </w:rPr>
      <w:tab/>
      <w:t xml:space="preserve">ENC Validation Checks </w:t>
    </w:r>
    <w:r>
      <w:rPr>
        <w:sz w:val="16"/>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B8C1E" w14:textId="77777777" w:rsidR="001C6303" w:rsidRDefault="001C6303">
    <w:pPr>
      <w:spacing w:after="0" w:line="226" w:lineRule="auto"/>
      <w:ind w:left="1" w:right="34" w:firstLine="0"/>
      <w:jc w:val="right"/>
    </w:pPr>
    <w:r>
      <w:rPr>
        <w:sz w:val="16"/>
      </w:rPr>
      <w:t xml:space="preserve"> </w:t>
    </w:r>
    <w:r>
      <w:rPr>
        <w:sz w:val="16"/>
      </w:rPr>
      <w:tab/>
      <w:t xml:space="preserve">ENC Validation Checks </w:t>
    </w:r>
    <w:r>
      <w:rPr>
        <w:sz w:val="16"/>
      </w:rPr>
      <w:tab/>
    </w:r>
    <w:r>
      <w:fldChar w:fldCharType="begin"/>
    </w:r>
    <w:r>
      <w:instrText xml:space="preserve"> PAGE   \* MERGEFORMAT </w:instrText>
    </w:r>
    <w:r>
      <w:fldChar w:fldCharType="separate"/>
    </w:r>
    <w:r w:rsidR="00766EA6" w:rsidRPr="00766EA6">
      <w:rPr>
        <w:noProof/>
        <w:sz w:val="16"/>
      </w:rPr>
      <w:t>9</w:t>
    </w:r>
    <w:r>
      <w:rPr>
        <w:sz w:val="16"/>
      </w:rPr>
      <w:fldChar w:fldCharType="end"/>
    </w:r>
    <w:r>
      <w:rPr>
        <w:sz w:val="16"/>
      </w:rPr>
      <w:t xml:space="preserve"> </w:t>
    </w: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62CEB" w14:textId="77777777" w:rsidR="001C6303" w:rsidRDefault="001C6303">
    <w:pPr>
      <w:spacing w:after="0" w:line="226" w:lineRule="auto"/>
      <w:ind w:left="1" w:right="34" w:firstLine="0"/>
      <w:jc w:val="right"/>
    </w:pPr>
    <w:r>
      <w:rPr>
        <w:sz w:val="16"/>
      </w:rPr>
      <w:t xml:space="preserve"> </w:t>
    </w:r>
    <w:r>
      <w:rPr>
        <w:sz w:val="16"/>
      </w:rPr>
      <w:tab/>
      <w:t xml:space="preserve">ENC Validation Checks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F6343"/>
    <w:multiLevelType w:val="hybridMultilevel"/>
    <w:tmpl w:val="BC56E052"/>
    <w:lvl w:ilvl="0" w:tplc="27B80F2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145D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403F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E032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9C5B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B0D0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8C74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0894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FC67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1CC2C4F"/>
    <w:multiLevelType w:val="hybridMultilevel"/>
    <w:tmpl w:val="1E5C0A48"/>
    <w:lvl w:ilvl="0" w:tplc="B2FACE1C">
      <w:start w:val="1"/>
      <w:numFmt w:val="bullet"/>
      <w:lvlText w:val="•"/>
      <w:lvlJc w:val="left"/>
      <w:pPr>
        <w:ind w:left="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4EF61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5C1B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B2634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3E4AF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14BB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CE0A5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AC4B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A018E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rklhuber Bernd">
    <w15:presenceInfo w15:providerId="AD" w15:userId="S-1-5-21-488040868-4244228847-1048680791-12844"/>
  </w15:person>
  <w15:person w15:author="Birklhuber Bernd [2]">
    <w15:presenceInfo w15:providerId="AD" w15:userId="S-1-5-21-488040868-4244228847-1048680791-12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de-DE" w:vendorID="64" w:dllVersion="131078" w:nlCheck="1" w:checkStyle="0"/>
  <w:activeWritingStyle w:appName="MSWord" w:lang="en-US" w:vendorID="64" w:dllVersion="131078" w:nlCheck="1" w:checkStyle="1"/>
  <w:trackRevisio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75"/>
    <w:rsid w:val="001C6303"/>
    <w:rsid w:val="004949D8"/>
    <w:rsid w:val="00680C41"/>
    <w:rsid w:val="00766EA6"/>
    <w:rsid w:val="00A42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469C"/>
  <w15:docId w15:val="{0A56FF93-522E-4AD6-8DD8-A0661E64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33" w:line="250" w:lineRule="auto"/>
      <w:ind w:left="9" w:hanging="9"/>
      <w:jc w:val="both"/>
    </w:pPr>
    <w:rPr>
      <w:rFonts w:ascii="Arial" w:eastAsia="Arial" w:hAnsi="Arial" w:cs="Arial"/>
      <w:color w:val="000000"/>
      <w:sz w:val="20"/>
    </w:rPr>
  </w:style>
  <w:style w:type="paragraph" w:styleId="berschrift1">
    <w:name w:val="heading 1"/>
    <w:next w:val="Standard"/>
    <w:link w:val="berschrift1Zchn"/>
    <w:uiPriority w:val="9"/>
    <w:unhideWhenUsed/>
    <w:qFormat/>
    <w:pPr>
      <w:keepNext/>
      <w:keepLines/>
      <w:spacing w:after="181"/>
      <w:ind w:left="14" w:hanging="10"/>
      <w:outlineLvl w:val="0"/>
    </w:pPr>
    <w:rPr>
      <w:rFonts w:ascii="Arial" w:eastAsia="Arial" w:hAnsi="Arial" w:cs="Arial"/>
      <w:b/>
      <w:color w:val="000000"/>
      <w:sz w:val="24"/>
    </w:rPr>
  </w:style>
  <w:style w:type="paragraph" w:styleId="berschrift2">
    <w:name w:val="heading 2"/>
    <w:next w:val="Standard"/>
    <w:link w:val="berschrift2Zchn"/>
    <w:uiPriority w:val="9"/>
    <w:unhideWhenUsed/>
    <w:qFormat/>
    <w:pPr>
      <w:keepNext/>
      <w:keepLines/>
      <w:spacing w:after="165"/>
      <w:ind w:left="11" w:hanging="10"/>
      <w:outlineLvl w:val="1"/>
    </w:pPr>
    <w:rPr>
      <w:rFonts w:ascii="Arial" w:eastAsia="Arial" w:hAnsi="Arial" w:cs="Arial"/>
      <w:b/>
      <w:color w:val="000000"/>
    </w:rPr>
  </w:style>
  <w:style w:type="paragraph" w:styleId="berschrift3">
    <w:name w:val="heading 3"/>
    <w:next w:val="Standard"/>
    <w:link w:val="berschrift3Zchn"/>
    <w:uiPriority w:val="9"/>
    <w:unhideWhenUsed/>
    <w:qFormat/>
    <w:pPr>
      <w:keepNext/>
      <w:keepLines/>
      <w:spacing w:after="0"/>
      <w:ind w:left="10" w:right="171" w:hanging="10"/>
      <w:outlineLvl w:val="2"/>
    </w:pPr>
    <w:rPr>
      <w:rFonts w:ascii="Arial" w:eastAsia="Arial" w:hAnsi="Arial" w:cs="Arial"/>
      <w:b/>
      <w:color w:val="000000"/>
      <w:sz w:val="20"/>
    </w:rPr>
  </w:style>
  <w:style w:type="paragraph" w:styleId="berschrift4">
    <w:name w:val="heading 4"/>
    <w:next w:val="Standard"/>
    <w:link w:val="berschrift4Zchn"/>
    <w:uiPriority w:val="9"/>
    <w:unhideWhenUsed/>
    <w:qFormat/>
    <w:pPr>
      <w:keepNext/>
      <w:keepLines/>
      <w:spacing w:after="0"/>
      <w:ind w:left="10" w:right="171" w:hanging="10"/>
      <w:outlineLvl w:val="3"/>
    </w:pPr>
    <w:rPr>
      <w:rFonts w:ascii="Arial" w:eastAsia="Arial" w:hAnsi="Arial" w:cs="Arial"/>
      <w:b/>
      <w:color w:val="000000"/>
      <w:sz w:val="20"/>
    </w:rPr>
  </w:style>
  <w:style w:type="paragraph" w:styleId="berschrift5">
    <w:name w:val="heading 5"/>
    <w:next w:val="Standard"/>
    <w:link w:val="berschrift5Zchn"/>
    <w:uiPriority w:val="9"/>
    <w:unhideWhenUsed/>
    <w:qFormat/>
    <w:pPr>
      <w:keepNext/>
      <w:keepLines/>
      <w:spacing w:after="0"/>
      <w:ind w:left="10" w:right="171" w:hanging="10"/>
      <w:outlineLvl w:val="4"/>
    </w:pPr>
    <w:rPr>
      <w:rFonts w:ascii="Arial" w:eastAsia="Arial" w:hAnsi="Arial" w:cs="Arial"/>
      <w:b/>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000000"/>
      <w:sz w:val="22"/>
    </w:rPr>
  </w:style>
  <w:style w:type="character" w:customStyle="1" w:styleId="berschrift5Zchn">
    <w:name w:val="Überschrift 5 Zchn"/>
    <w:link w:val="berschrift5"/>
    <w:rPr>
      <w:rFonts w:ascii="Arial" w:eastAsia="Arial" w:hAnsi="Arial" w:cs="Arial"/>
      <w:b/>
      <w:color w:val="000000"/>
      <w:sz w:val="20"/>
    </w:rPr>
  </w:style>
  <w:style w:type="character" w:customStyle="1" w:styleId="berschrift4Zchn">
    <w:name w:val="Überschrift 4 Zchn"/>
    <w:link w:val="berschrift4"/>
    <w:rPr>
      <w:rFonts w:ascii="Arial" w:eastAsia="Arial" w:hAnsi="Arial" w:cs="Arial"/>
      <w:b/>
      <w:color w:val="000000"/>
      <w:sz w:val="20"/>
    </w:rPr>
  </w:style>
  <w:style w:type="character" w:customStyle="1" w:styleId="berschrift1Zchn">
    <w:name w:val="Überschrift 1 Zchn"/>
    <w:link w:val="berschrift1"/>
    <w:rPr>
      <w:rFonts w:ascii="Arial" w:eastAsia="Arial" w:hAnsi="Arial" w:cs="Arial"/>
      <w:b/>
      <w:color w:val="000000"/>
      <w:sz w:val="24"/>
    </w:rPr>
  </w:style>
  <w:style w:type="character" w:customStyle="1" w:styleId="berschrift3Zchn">
    <w:name w:val="Überschrift 3 Zchn"/>
    <w:link w:val="berschrift3"/>
    <w:rPr>
      <w:rFonts w:ascii="Arial" w:eastAsia="Arial" w:hAnsi="Arial" w:cs="Arial"/>
      <w:b/>
      <w:color w:val="000000"/>
      <w:sz w:val="20"/>
    </w:rPr>
  </w:style>
  <w:style w:type="paragraph" w:styleId="Verzeichnis1">
    <w:name w:val="toc 1"/>
    <w:hidden/>
    <w:pPr>
      <w:spacing w:after="0" w:line="333" w:lineRule="auto"/>
      <w:ind w:left="15" w:right="501"/>
    </w:pPr>
    <w:rPr>
      <w:rFonts w:ascii="Arial" w:eastAsia="Arial" w:hAnsi="Arial" w:cs="Arial"/>
      <w:b/>
      <w:color w:val="000000"/>
      <w:sz w:val="20"/>
    </w:rPr>
  </w:style>
  <w:style w:type="paragraph" w:styleId="Verzeichnis2">
    <w:name w:val="toc 2"/>
    <w:hidden/>
    <w:pPr>
      <w:spacing w:after="8" w:line="250" w:lineRule="auto"/>
      <w:ind w:left="591" w:right="25" w:hanging="288"/>
      <w:jc w:val="both"/>
    </w:pPr>
    <w:rPr>
      <w:rFonts w:ascii="Arial" w:eastAsia="Arial" w:hAnsi="Arial" w:cs="Arial"/>
      <w:color w:val="000000"/>
      <w:sz w:val="20"/>
    </w:rPr>
  </w:style>
  <w:style w:type="paragraph" w:styleId="Verzeichnis3">
    <w:name w:val="toc 3"/>
    <w:hidden/>
    <w:pPr>
      <w:spacing w:after="29"/>
      <w:ind w:left="313" w:right="25" w:hanging="10"/>
      <w:jc w:val="center"/>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1C63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C6303"/>
    <w:rPr>
      <w:rFonts w:ascii="Segoe UI" w:eastAsia="Arial" w:hAnsi="Segoe UI" w:cs="Segoe UI"/>
      <w:color w:val="000000"/>
      <w:sz w:val="18"/>
      <w:szCs w:val="18"/>
    </w:rPr>
  </w:style>
  <w:style w:type="character" w:styleId="Kommentarzeichen">
    <w:name w:val="annotation reference"/>
    <w:uiPriority w:val="99"/>
    <w:rsid w:val="001C6303"/>
    <w:rPr>
      <w:sz w:val="16"/>
      <w:szCs w:val="16"/>
    </w:rPr>
  </w:style>
  <w:style w:type="paragraph" w:styleId="Kommentartext">
    <w:name w:val="annotation text"/>
    <w:basedOn w:val="Standard"/>
    <w:link w:val="KommentartextZchn"/>
    <w:uiPriority w:val="99"/>
    <w:qFormat/>
    <w:rsid w:val="001C6303"/>
    <w:pPr>
      <w:spacing w:after="0" w:line="240" w:lineRule="auto"/>
      <w:ind w:left="0" w:firstLine="0"/>
      <w:jc w:val="left"/>
    </w:pPr>
    <w:rPr>
      <w:rFonts w:ascii="Garamond" w:eastAsia="Times New Roman" w:hAnsi="Garamond" w:cs="Times New Roman"/>
      <w:color w:val="auto"/>
      <w:szCs w:val="20"/>
      <w:lang w:val="en-US" w:eastAsia="en-US"/>
    </w:rPr>
  </w:style>
  <w:style w:type="character" w:customStyle="1" w:styleId="KommentartextZchn">
    <w:name w:val="Kommentartext Zchn"/>
    <w:basedOn w:val="Absatz-Standardschriftart"/>
    <w:link w:val="Kommentartext"/>
    <w:uiPriority w:val="99"/>
    <w:rsid w:val="001C6303"/>
    <w:rPr>
      <w:rFonts w:ascii="Garamond" w:eastAsia="Times New Roman" w:hAnsi="Garamond" w:cs="Times New Roman"/>
      <w:sz w:val="20"/>
      <w:szCs w:val="20"/>
      <w:lang w:val="en-US" w:eastAsia="en-US"/>
    </w:rPr>
  </w:style>
  <w:style w:type="paragraph" w:styleId="Kommentarthema">
    <w:name w:val="annotation subject"/>
    <w:basedOn w:val="Kommentartext"/>
    <w:next w:val="Kommentartext"/>
    <w:link w:val="KommentarthemaZchn"/>
    <w:uiPriority w:val="99"/>
    <w:semiHidden/>
    <w:unhideWhenUsed/>
    <w:rsid w:val="001C6303"/>
    <w:pPr>
      <w:spacing w:after="233"/>
      <w:ind w:left="9" w:hanging="9"/>
      <w:jc w:val="both"/>
    </w:pPr>
    <w:rPr>
      <w:rFonts w:ascii="Arial" w:eastAsia="Arial" w:hAnsi="Arial" w:cs="Arial"/>
      <w:b/>
      <w:bCs/>
      <w:color w:val="000000"/>
      <w:lang w:val="de-DE" w:eastAsia="de-DE"/>
    </w:rPr>
  </w:style>
  <w:style w:type="character" w:customStyle="1" w:styleId="KommentarthemaZchn">
    <w:name w:val="Kommentarthema Zchn"/>
    <w:basedOn w:val="KommentartextZchn"/>
    <w:link w:val="Kommentarthema"/>
    <w:uiPriority w:val="99"/>
    <w:semiHidden/>
    <w:rsid w:val="001C6303"/>
    <w:rPr>
      <w:rFonts w:ascii="Arial" w:eastAsia="Arial" w:hAnsi="Arial" w:cs="Arial"/>
      <w:b/>
      <w:bCs/>
      <w:color w:val="00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jpg"/><Relationship Id="rId25" Type="http://schemas.openxmlformats.org/officeDocument/2006/relationships/header" Target="header3.xml"/><Relationship Id="rId33" Type="http://schemas.openxmlformats.org/officeDocument/2006/relationships/header" Target="header6.xml"/><Relationship Id="rId2" Type="http://schemas.openxmlformats.org/officeDocument/2006/relationships/styles" Target="styles.xml"/><Relationship Id="rId20" Type="http://schemas.microsoft.com/office/2011/relationships/commentsExtended" Target="commentsExtended.xm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32" Type="http://schemas.openxmlformats.org/officeDocument/2006/relationships/footer" Target="footer5.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28" Type="http://schemas.openxmlformats.org/officeDocument/2006/relationships/hyperlink" Target="https://registry.iho.int/" TargetMode="External"/><Relationship Id="rId36" Type="http://schemas.microsoft.com/office/2011/relationships/people" Target="people.xml"/><Relationship Id="rId10" Type="http://schemas.openxmlformats.org/officeDocument/2006/relationships/image" Target="media/image4.png"/><Relationship Id="rId19" Type="http://schemas.openxmlformats.org/officeDocument/2006/relationships/comments" Target="comments.xm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hyperlink" Target="https://registry.iho.int/" TargetMode="External"/><Relationship Id="rId30" Type="http://schemas.openxmlformats.org/officeDocument/2006/relationships/header" Target="header5.xm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3307</Words>
  <Characters>20841</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BMVIT</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Birklhuber Bernd</cp:lastModifiedBy>
  <cp:revision>3</cp:revision>
  <dcterms:created xsi:type="dcterms:W3CDTF">2025-06-16T12:56:00Z</dcterms:created>
  <dcterms:modified xsi:type="dcterms:W3CDTF">2025-06-16T13:23:00Z</dcterms:modified>
</cp:coreProperties>
</file>